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p w:rsidR="00914F70" w:rsidRDefault="00827041" w14:paraId="348DA3C6" w14:textId="77777777">
      <w:pPr>
        <w:spacing w:before="59"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OREGON INSTITUTE OF TECHNOLOGY</w:t>
      </w:r>
    </w:p>
    <w:p w:rsidR="00914F70" w:rsidRDefault="00914F70" w14:paraId="38D0B26E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3959F516" w14:textId="77777777">
      <w:pPr>
        <w:spacing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Institutional Review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ard for Use of Human and Animal Subjects in Research</w:t>
      </w:r>
    </w:p>
    <w:p w:rsidR="00914F70" w:rsidRDefault="00E01710" w14:paraId="4B1C1FA3" w14:textId="15D7AFC7">
      <w:pPr>
        <w:spacing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 wp14:anchorId="78ECE82F" wp14:editId="1CFC4B0B">
                <wp:simplePos x="0" y="0"/>
                <wp:positionH relativeFrom="page">
                  <wp:posOffset>1123950</wp:posOffset>
                </wp:positionH>
                <wp:positionV relativeFrom="paragraph">
                  <wp:posOffset>353695</wp:posOffset>
                </wp:positionV>
                <wp:extent cx="5524500" cy="1270"/>
                <wp:effectExtent l="6350" t="0" r="19050" b="13335"/>
                <wp:wrapNone/>
                <wp:docPr id="7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1270"/>
                          <a:chOff x="1770" y="558"/>
                          <a:chExt cx="8700" cy="2"/>
                        </a:xfrm>
                      </wpg:grpSpPr>
                      <wps:wsp>
                        <wps:cNvPr id="73" name="Freeform 55"/>
                        <wps:cNvSpPr>
                          <a:spLocks/>
                        </wps:cNvSpPr>
                        <wps:spPr bwMode="auto">
                          <a:xfrm>
                            <a:off x="1770" y="558"/>
                            <a:ext cx="8700" cy="2"/>
                          </a:xfrm>
                          <a:custGeom>
                            <a:avLst/>
                            <a:gdLst>
                              <a:gd name="T0" fmla="+- 0 1770 1770"/>
                              <a:gd name="T1" fmla="*/ T0 w 8700"/>
                              <a:gd name="T2" fmla="+- 0 10470 1770"/>
                              <a:gd name="T3" fmla="*/ T2 w 87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0">
                                <a:moveTo>
                                  <a:pt x="0" y="0"/>
                                </a:moveTo>
                                <a:lnTo>
                                  <a:pt x="870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F557BE">
              <v:group id="Group 54" style="position:absolute;margin-left:88.5pt;margin-top:27.85pt;width:435pt;height:.1pt;z-index:-251672064;mso-position-horizontal-relative:page" coordsize="8700,2" coordorigin="1770,558" o:spid="_x0000_s1026" w14:anchorId="35BBDA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">
                <v:shape id="Freeform 55" style="position:absolute;left:1770;top:558;width:8700;height:2;visibility:visible;mso-wrap-style:square;v-text-anchor:top" coordsize="8700,2" o:spid="_x0000_s1027" filled="f" strokeweight=".58pt" path="m,l87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">
                  <v:path arrowok="t" o:connecttype="custom" o:connectlocs="0,0;8700,0" o:connectangles="0,0"/>
                </v:shape>
                <w10:wrap anchorx="page"/>
              </v:group>
            </w:pict>
          </mc:Fallback>
        </mc:AlternateContent>
      </w:r>
      <w:r w:rsidR="00827041">
        <w:rPr>
          <w:rFonts w:ascii="Times New Roman" w:hAnsi="Times New Roman" w:eastAsia="Times New Roman" w:cs="Times New Roman"/>
          <w:b/>
          <w:bCs/>
          <w:position w:val="-1"/>
          <w:sz w:val="24"/>
          <w:szCs w:val="24"/>
        </w:rPr>
        <w:t>OIT-25-010</w:t>
      </w:r>
    </w:p>
    <w:p w:rsidR="00914F70" w:rsidRDefault="00914F70" w14:paraId="10F69778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5F1D959B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0D01524C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06BEF22C" w14:textId="77777777">
      <w:pPr>
        <w:spacing w:before="14" w:after="0" w:line="220" w:lineRule="exact"/>
      </w:pPr>
    </w:p>
    <w:p w:rsidR="00914F70" w:rsidRDefault="00827041" w14:paraId="665D3D2D" w14:textId="77777777">
      <w:pPr>
        <w:spacing w:before="29"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Introducti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</w:t>
      </w:r>
    </w:p>
    <w:p w:rsidR="00914F70" w:rsidRDefault="00914F70" w14:paraId="2200D438" w14:textId="77777777">
      <w:pPr>
        <w:spacing w:before="14" w:after="0" w:line="260" w:lineRule="exact"/>
        <w:rPr>
          <w:sz w:val="26"/>
          <w:szCs w:val="26"/>
        </w:rPr>
      </w:pPr>
    </w:p>
    <w:p w:rsidR="00914F70" w:rsidRDefault="00827041" w14:paraId="14DA3F43" w14:textId="77777777">
      <w:pPr>
        <w:spacing w:after="0" w:line="240" w:lineRule="auto"/>
        <w:ind w:left="120" w:right="1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“No person in the United States should be enrolled in research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without the twin protections of info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ed consent by an autho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ized persons and independent review of the risks and benefits of research.” – The National Bioethics Advisory Commission, 1997.</w:t>
      </w:r>
    </w:p>
    <w:p w:rsidR="00914F70" w:rsidRDefault="00914F70" w14:paraId="13B9BBCB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5766150A" w14:textId="77777777">
      <w:pPr>
        <w:spacing w:after="0" w:line="240" w:lineRule="auto"/>
        <w:ind w:left="120" w:right="5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 order to study and learn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bout a variety of subjects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 sociological,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edical, or biological nature, it is often necessary to conduct research on living subjects.  Although these investigations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ay provide valuable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ation for society and toward the advance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of knowledge, the research often does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not provide direct or indirect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benefits to the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subjects who participate.  In so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cases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there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ay be a significant risk of harm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associated with participating.  For investigations utilizing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als, the benefits to the subjects are usually negligible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 nonexistent.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 is 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port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nt to ask if research using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and other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subjects is an ethi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ally justi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ia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</w:rPr>
        <w:t>le 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tivity and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z w:val="24"/>
          <w:szCs w:val="24"/>
        </w:rPr>
        <w:t>hether the</w:t>
      </w:r>
    </w:p>
    <w:p w:rsidR="00914F70" w:rsidRDefault="00827041" w14:paraId="0242069D" w14:textId="77777777">
      <w:pPr>
        <w:spacing w:after="0" w:line="240" w:lineRule="auto"/>
        <w:ind w:left="120" w:right="48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procedures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utilized 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ax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 protection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or the subject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 This protection includes physical,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ntal, and sociolog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cal aspects of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well being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914F70" w:rsidRDefault="00914F70" w14:paraId="3A0470AE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57638D2B" w14:textId="77777777">
      <w:pPr>
        <w:spacing w:after="0" w:line="240" w:lineRule="auto"/>
        <w:ind w:left="120" w:right="6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Federal law (45 CFR Part 46, effective August 19, 1991) governs the use of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subjects in research.</w:t>
      </w:r>
    </w:p>
    <w:p w:rsidR="00914F70" w:rsidRDefault="00914F70" w14:paraId="212B7FD1" w14:textId="77777777">
      <w:pPr>
        <w:spacing w:before="17" w:after="0" w:line="260" w:lineRule="exact"/>
        <w:rPr>
          <w:sz w:val="26"/>
          <w:szCs w:val="26"/>
        </w:rPr>
      </w:pPr>
    </w:p>
    <w:p w:rsidR="00914F70" w:rsidRDefault="00827041" w14:paraId="1CD33C8F" w14:textId="77777777">
      <w:pPr>
        <w:spacing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Purpose of Policy</w:t>
      </w:r>
    </w:p>
    <w:p w:rsidR="00914F70" w:rsidRDefault="00914F70" w14:paraId="6EC7064C" w14:textId="77777777">
      <w:pPr>
        <w:spacing w:before="14" w:after="0" w:line="260" w:lineRule="exact"/>
        <w:rPr>
          <w:sz w:val="26"/>
          <w:szCs w:val="26"/>
        </w:rPr>
      </w:pPr>
    </w:p>
    <w:p w:rsidR="00914F70" w:rsidRDefault="00827041" w14:paraId="64499555" w14:textId="77777777">
      <w:pPr>
        <w:spacing w:after="0" w:line="240" w:lineRule="auto"/>
        <w:ind w:left="840" w:right="208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   To establish an ethical rat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onale for supervising resea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ch activities at the Oregon Institute of Technology (OIT)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 involves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and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subjects.  An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al subjects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are defined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as non-hu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verte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</w:rPr>
        <w:t>rates.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ubjects, this policy 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phasizes that all participants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ust be infor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ed volunteers.</w:t>
      </w:r>
    </w:p>
    <w:p w:rsidR="00914F70" w:rsidRDefault="00914F70" w14:paraId="75F2C44E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7D61C9C9" w14:textId="77777777">
      <w:pPr>
        <w:spacing w:after="0" w:line="240" w:lineRule="auto"/>
        <w:ind w:left="840" w:right="238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   To provide for an organizational structure and establish basic operating procedures for an institutional review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board (IRB).  Research proposals, using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or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subjects, conducted at O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T or by the faculty, staff and students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OIT </w:t>
      </w:r>
      <w:proofErr w:type="gramStart"/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ust be sub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itted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to the IRB.</w:t>
      </w:r>
    </w:p>
    <w:p w:rsidR="00914F70" w:rsidRDefault="00914F70" w14:paraId="2B872220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7A34F412" w14:textId="77777777">
      <w:pPr>
        <w:spacing w:after="0" w:line="240" w:lineRule="auto"/>
        <w:ind w:left="840" w:right="65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   To propose the IRB as a standing oversight committee to review and collate depart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ental research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anuals, procedures, and protocols.</w:t>
      </w:r>
    </w:p>
    <w:p w:rsidR="00914F70" w:rsidRDefault="00914F70" w14:paraId="5C845D8F" w14:textId="77777777">
      <w:pPr>
        <w:spacing w:after="0"/>
        <w:sectPr w:rsidR="00914F70">
          <w:type w:val="continuous"/>
          <w:pgSz w:w="12240" w:h="15840" w:orient="portrait"/>
          <w:pgMar w:top="1380" w:right="1720" w:bottom="280" w:left="1680" w:header="720" w:footer="720" w:gutter="0"/>
          <w:cols w:space="720"/>
        </w:sectPr>
      </w:pPr>
    </w:p>
    <w:p w:rsidR="00914F70" w:rsidRDefault="00914F70" w14:paraId="5D061D13" w14:textId="77777777">
      <w:pPr>
        <w:spacing w:before="3" w:after="0" w:line="150" w:lineRule="exact"/>
        <w:rPr>
          <w:sz w:val="15"/>
          <w:szCs w:val="15"/>
        </w:rPr>
      </w:pPr>
    </w:p>
    <w:p w:rsidR="00914F70" w:rsidRDefault="00914F70" w14:paraId="4E9651D8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77CEB38B" w14:textId="77777777">
      <w:pPr>
        <w:spacing w:after="0" w:line="200" w:lineRule="exact"/>
        <w:rPr>
          <w:sz w:val="20"/>
          <w:szCs w:val="20"/>
        </w:rPr>
      </w:pPr>
    </w:p>
    <w:p w:rsidR="00914F70" w:rsidRDefault="00827041" w14:paraId="4FCAC0CC" w14:textId="115E1D7B">
      <w:pPr>
        <w:spacing w:before="29"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Ethical Considerations</w:t>
      </w:r>
    </w:p>
    <w:p w:rsidR="00914F70" w:rsidRDefault="00914F70" w14:paraId="30534221" w14:textId="77777777">
      <w:pPr>
        <w:spacing w:before="14" w:after="0" w:line="260" w:lineRule="exact"/>
        <w:rPr>
          <w:sz w:val="26"/>
          <w:szCs w:val="26"/>
        </w:rPr>
      </w:pPr>
    </w:p>
    <w:p w:rsidR="00914F70" w:rsidRDefault="00827041" w14:paraId="051CB4AC" w14:textId="77777777">
      <w:pPr>
        <w:spacing w:after="0" w:line="240" w:lineRule="auto"/>
        <w:ind w:left="140" w:right="11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scientific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ethod is an established 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otocol for observing pheno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ena and gathering data to obtain answers to questions.  Hypoth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ses can be either supported or rejected when infor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ation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is obtained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in a syste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atic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anner.  Research on biological and sociological questions 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ten requires 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</w:rPr>
        <w:t>e participation of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n or other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subjects.</w:t>
      </w:r>
    </w:p>
    <w:p w:rsidR="00914F70" w:rsidRDefault="00914F70" w14:paraId="394BE54E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2FA8AB5E" w14:textId="77777777">
      <w:pPr>
        <w:spacing w:after="0" w:line="240" w:lineRule="auto"/>
        <w:ind w:left="140" w:right="41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ans, infor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ed consent is the key to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soliciting and incorporating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ubjects into a research study.  Individuals have a funda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ental right to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be info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>, in advance of particip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tio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, on:</w:t>
      </w:r>
    </w:p>
    <w:p w:rsidR="00914F70" w:rsidRDefault="00914F70" w14:paraId="74C2FA4E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77097546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 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benefits, if any, of participating in the proposed research;</w:t>
      </w:r>
    </w:p>
    <w:p w:rsidR="00914F70" w:rsidRDefault="00827041" w14:paraId="40E4F0D8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  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risks, if any, of participating in the proposed research;</w:t>
      </w:r>
    </w:p>
    <w:p w:rsidR="00914F70" w:rsidRDefault="00827041" w14:paraId="29F87665" w14:textId="77777777">
      <w:pPr>
        <w:spacing w:after="0" w:line="240" w:lineRule="auto"/>
        <w:ind w:left="860" w:right="197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3.  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uses and distribution of data, findings, or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aterials derived from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subject’s particip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tio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914F70" w:rsidRDefault="00914F70" w14:paraId="3BE2D80F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08878959" w14:textId="77777777">
      <w:pPr>
        <w:spacing w:after="0" w:line="239" w:lineRule="auto"/>
        <w:ind w:left="140" w:right="1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Consent should be explicit and li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ited.  A con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ent form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 be easy to read, the ter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s of participation clearly defined, and the uses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 the data and findings from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re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earch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should be explained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in non-technical language.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If tissue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or biological products (e.g., blood, urine,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sputu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) are obtained from the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ubject, their use and subsequent disposal must be clearly defined and agreed to by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subject as part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 the consent 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914F70" w:rsidRDefault="00914F70" w14:paraId="52ACE343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4D976991" w14:textId="77777777">
      <w:pPr>
        <w:spacing w:after="0" w:line="240" w:lineRule="auto"/>
        <w:ind w:left="428" w:right="1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Informed Consent </w:t>
      </w:r>
      <w:r>
        <w:rPr>
          <w:rFonts w:ascii="Times New Roman" w:hAnsi="Times New Roman" w:eastAsia="Times New Roman" w:cs="Times New Roman"/>
          <w:sz w:val="24"/>
          <w:szCs w:val="24"/>
        </w:rPr>
        <w:t>– “A person’s voluntary 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z w:val="24"/>
          <w:szCs w:val="24"/>
        </w:rPr>
        <w:t>ree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ent, based upon adequate knowledge and understanding of rel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vant information, to participate in research or to undergo a diagnostic, therapeutic, or pre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z w:val="24"/>
          <w:szCs w:val="24"/>
        </w:rPr>
        <w:t>entive procedure.  In giving infor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ed consent, subjects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ay not waive or appear to waive any of their leg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l rights, or release or appear to release the investigator, the sponsor, the insti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>ution or agents thereof from liability for negligence.” (45 CFR 46.116; 21 CFR 50.20 and 50.25)</w:t>
      </w:r>
    </w:p>
    <w:p w:rsidR="00914F70" w:rsidRDefault="00914F70" w14:paraId="44B9AC8D" w14:textId="77777777">
      <w:pPr>
        <w:spacing w:before="16" w:after="0" w:line="260" w:lineRule="exact"/>
        <w:rPr>
          <w:sz w:val="26"/>
          <w:szCs w:val="26"/>
        </w:rPr>
      </w:pPr>
    </w:p>
    <w:p w:rsidRPr="00C0235A" w:rsidR="00032AF9" w:rsidP="00C0235A" w:rsidRDefault="00827041" w14:paraId="2469F681" w14:textId="057A3067">
      <w:pPr>
        <w:spacing w:after="0" w:line="240" w:lineRule="auto"/>
        <w:ind w:left="140" w:right="326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odel consent form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is attached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to this po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</w:rPr>
        <w:t>icy (Exhibit A).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P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inci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</w:rPr>
        <w:t>al Inve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ti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z w:val="24"/>
          <w:szCs w:val="24"/>
        </w:rPr>
        <w:t>ator must attach a copy of the consent form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be used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in the prospective study when it is sub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itted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or review by the IRB.</w:t>
      </w:r>
    </w:p>
    <w:p w:rsidR="00914F70" w:rsidRDefault="00914F70" w14:paraId="61841A6E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23F6C81A" w14:textId="77777777">
      <w:pPr>
        <w:spacing w:after="0" w:line="240" w:lineRule="auto"/>
        <w:ind w:left="140" w:right="28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other vertebrate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als (fish, amphibians, birds and non-hu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mmals), ethical considerati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>ns include the following:</w:t>
      </w:r>
    </w:p>
    <w:p w:rsidR="00914F70" w:rsidRDefault="00914F70" w14:paraId="4D6754A0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10266D66" w14:textId="77777777">
      <w:pPr>
        <w:spacing w:after="0" w:line="240" w:lineRule="auto"/>
        <w:ind w:left="860" w:right="375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  Research protocols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shall be designed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ze unnecessary utilization of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al subjects if other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ethods can yie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</w:rPr>
        <w:t>d the sa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 or equivalent types of data.</w:t>
      </w:r>
    </w:p>
    <w:p w:rsidR="00914F70" w:rsidRDefault="00914F70" w14:paraId="2D3F8B6B" w14:textId="77777777">
      <w:pPr>
        <w:spacing w:after="0"/>
        <w:sectPr w:rsidR="00914F70">
          <w:headerReference w:type="default" r:id="rId10"/>
          <w:pgSz w:w="12240" w:h="15840" w:orient="portrait"/>
          <w:pgMar w:top="2540" w:right="1660" w:bottom="280" w:left="1660" w:header="1470" w:footer="0" w:gutter="0"/>
          <w:pgNumType w:start="2"/>
          <w:cols w:space="720"/>
        </w:sectPr>
      </w:pPr>
    </w:p>
    <w:p w:rsidR="00914F70" w:rsidRDefault="00914F70" w14:paraId="79D44589" w14:textId="77777777">
      <w:pPr>
        <w:spacing w:before="1" w:after="0" w:line="150" w:lineRule="exact"/>
        <w:rPr>
          <w:sz w:val="15"/>
          <w:szCs w:val="15"/>
        </w:rPr>
      </w:pPr>
    </w:p>
    <w:p w:rsidR="00914F70" w:rsidRDefault="00914F70" w14:paraId="5F7C856A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47171C08" w14:textId="77777777">
      <w:pPr>
        <w:spacing w:after="0" w:line="200" w:lineRule="exact"/>
        <w:rPr>
          <w:sz w:val="20"/>
          <w:szCs w:val="20"/>
        </w:rPr>
      </w:pPr>
    </w:p>
    <w:p w:rsidR="00914F70" w:rsidRDefault="00827041" w14:paraId="5C9B47A8" w14:textId="77777777">
      <w:pPr>
        <w:spacing w:before="29" w:after="0" w:line="240" w:lineRule="auto"/>
        <w:ind w:left="860" w:right="78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   All res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arch procedu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es will con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m to the guidelin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s est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blished by the 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erican Veterinary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edical Association (AVMA) and published by the AVMA National Acade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ies of practice. 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 copy of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these guidelines will be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aintained by the OIT IRB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.  All research proposals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nvolving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subjec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ust conform to these principles.</w:t>
      </w:r>
    </w:p>
    <w:p w:rsidR="00914F70" w:rsidRDefault="00914F70" w14:paraId="4C18CF53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6ED66E14" w14:textId="77777777">
      <w:pPr>
        <w:spacing w:after="0" w:line="240" w:lineRule="auto"/>
        <w:ind w:left="860" w:right="249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   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phasis on the use of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als in research shall be on humane treat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 and proper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are and handli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g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subject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.  All indi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uals using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subje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ts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will be instructed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in their proper care.  Re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ponsibility to insure training for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al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aintenance staff and research wor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z w:val="24"/>
          <w:szCs w:val="24"/>
        </w:rPr>
        <w:t>ers lies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 the 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incip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l investigator of the research pr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ject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>sing 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</w:rPr>
        <w:t>e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als.</w:t>
      </w:r>
    </w:p>
    <w:p w:rsidR="00914F70" w:rsidRDefault="00914F70" w14:paraId="3349E7AF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3549E623" w14:textId="77777777">
      <w:pPr>
        <w:spacing w:after="0" w:line="240" w:lineRule="auto"/>
        <w:ind w:left="860" w:right="195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4.   Approval of a research pro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>ocol by the IRB requires the principal investigator sub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it a plan to address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ane tre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and maintenance require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ents of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al subjects.  The plan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ust also inc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</w:rPr>
        <w:t>ude provisions for training research staff to co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ply with AVMA guidelines.</w:t>
      </w:r>
    </w:p>
    <w:p w:rsidR="00914F70" w:rsidRDefault="00914F70" w14:paraId="6F0EA414" w14:textId="77777777">
      <w:pPr>
        <w:spacing w:before="18" w:after="0" w:line="260" w:lineRule="exact"/>
        <w:rPr>
          <w:sz w:val="26"/>
          <w:szCs w:val="26"/>
        </w:rPr>
      </w:pPr>
    </w:p>
    <w:p w:rsidR="00914F70" w:rsidRDefault="00827041" w14:paraId="1FB98B87" w14:textId="77777777">
      <w:pPr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Instit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tion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 Review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Board (IRB)</w:t>
      </w:r>
    </w:p>
    <w:p w:rsidR="00914F70" w:rsidRDefault="00914F70" w14:paraId="2C2A820D" w14:textId="77777777">
      <w:pPr>
        <w:spacing w:before="14" w:after="0" w:line="260" w:lineRule="exact"/>
        <w:rPr>
          <w:sz w:val="26"/>
          <w:szCs w:val="26"/>
        </w:rPr>
      </w:pPr>
    </w:p>
    <w:p w:rsidR="00914F70" w:rsidRDefault="00827041" w14:paraId="75CBF58D" w14:textId="77777777">
      <w:pPr>
        <w:spacing w:after="0" w:line="239" w:lineRule="auto"/>
        <w:ind w:left="860" w:right="30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  Structure.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he IRB shall consist of five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mbers, appointed by the President of OIT or by an individual d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signated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</w:rPr>
        <w:t>y the Pre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ent.  The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mbers shall be drawn from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 represent the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ollowing int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rests; 1) an ad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nistrator, faculty or</w:t>
      </w:r>
    </w:p>
    <w:p w:rsidR="00914F70" w:rsidRDefault="00827041" w14:paraId="2C981158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staff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 oversight expertise or experience in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or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research;</w:t>
      </w:r>
    </w:p>
    <w:p w:rsidR="00914F70" w:rsidRDefault="00827041" w14:paraId="60DE1ED4" w14:textId="77777777">
      <w:pPr>
        <w:spacing w:after="0" w:line="240" w:lineRule="auto"/>
        <w:ind w:left="860" w:right="16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2)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faculty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mber from the depart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 Natural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iences; 3) a faculty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mber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rom the depart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anities and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Social 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nces; 4) a sta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mber representing student or ad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nis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rative services at OIT; and 5) a knowledgeable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ber appointed from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community.  The external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ber of the IRB shall not be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ir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ctly 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ff</w:t>
      </w:r>
      <w:r>
        <w:rPr>
          <w:rFonts w:ascii="Times New Roman" w:hAnsi="Times New Roman" w:eastAsia="Times New Roman" w:cs="Times New Roman"/>
          <w:sz w:val="24"/>
          <w:szCs w:val="24"/>
        </w:rPr>
        <w:t>iliat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d with OIT or be an 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mm</w:t>
      </w:r>
      <w:r>
        <w:rPr>
          <w:rFonts w:ascii="Times New Roman" w:hAnsi="Times New Roman" w:eastAsia="Times New Roman" w:cs="Times New Roman"/>
          <w:sz w:val="24"/>
          <w:szCs w:val="24"/>
        </w:rPr>
        <w:t>ediate f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mily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mber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eone who is 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ff</w:t>
      </w:r>
      <w:r>
        <w:rPr>
          <w:rFonts w:ascii="Times New Roman" w:hAnsi="Times New Roman" w:eastAsia="Times New Roman" w:cs="Times New Roman"/>
          <w:sz w:val="24"/>
          <w:szCs w:val="24"/>
        </w:rPr>
        <w:t>ili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d with OIT, in co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pliance with 45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FR</w:t>
      </w:r>
    </w:p>
    <w:p w:rsidR="00914F70" w:rsidRDefault="00827041" w14:paraId="44519E41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46.107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(d).</w:t>
      </w:r>
    </w:p>
    <w:p w:rsidR="00827041" w:rsidRDefault="00827041" w14:paraId="7E1F209D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</w:p>
    <w:p w:rsidRPr="00C0235A" w:rsidR="00FD55DC" w:rsidP="00C0235A" w:rsidRDefault="00FD55DC" w14:paraId="1A0225BD" w14:textId="4A589E60">
      <w:pPr>
        <w:spacing w:after="0" w:line="240" w:lineRule="auto"/>
        <w:ind w:left="860" w:right="-20"/>
      </w:pPr>
    </w:p>
    <w:p w:rsidR="00914F70" w:rsidRDefault="00914F70" w14:paraId="5F6E7915" w14:textId="77777777">
      <w:pPr>
        <w:spacing w:before="16" w:after="0" w:line="260" w:lineRule="exact"/>
        <w:rPr>
          <w:sz w:val="26"/>
          <w:szCs w:val="26"/>
        </w:rPr>
      </w:pPr>
    </w:p>
    <w:p w:rsidR="00827041" w:rsidRDefault="00827041" w14:paraId="2C020C8F" w14:textId="4E85D8CA">
      <w:pPr>
        <w:spacing w:after="0" w:line="240" w:lineRule="auto"/>
        <w:ind w:left="860" w:right="273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   Supervision and ter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s of service.  All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bers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</w:rPr>
        <w:t>e appoi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ted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for three-year ter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s, with dates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</w:rPr>
        <w:t>oint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st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ggered so that not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ore than two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mbers are replaced in any year.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Initial appo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ents for three of the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mbers may be for less than three years.  Reappoint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ents for consecutive ter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 are permissible. The IRB reports to the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ce President for Acade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ic Affairs (Provost).</w:t>
      </w:r>
    </w:p>
    <w:p w:rsidR="00827041" w:rsidRDefault="00827041" w14:paraId="0D4ABFFA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07B39EAF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3.   Review authority.  The IRB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ust review every research proposal sub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itted by an</w:t>
      </w:r>
    </w:p>
    <w:p w:rsidR="00914F70" w:rsidRDefault="00827041" w14:paraId="10DB5048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OIT faculty, staff or student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ber 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</w:rPr>
        <w:t>at involves the use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and/or</w:t>
      </w:r>
    </w:p>
    <w:p w:rsidR="00914F70" w:rsidRDefault="00914F70" w14:paraId="48A3902E" w14:textId="77777777">
      <w:pPr>
        <w:spacing w:after="0"/>
        <w:sectPr w:rsidR="00914F70">
          <w:pgSz w:w="12240" w:h="15840" w:orient="portrait"/>
          <w:pgMar w:top="2540" w:right="1660" w:bottom="280" w:left="1660" w:header="1470" w:footer="0" w:gutter="0"/>
          <w:cols w:space="720"/>
        </w:sectPr>
      </w:pPr>
    </w:p>
    <w:p w:rsidR="00914F70" w:rsidRDefault="00914F70" w14:paraId="45DF0D20" w14:textId="77777777">
      <w:pPr>
        <w:spacing w:before="1" w:after="0" w:line="150" w:lineRule="exact"/>
        <w:rPr>
          <w:sz w:val="15"/>
          <w:szCs w:val="15"/>
        </w:rPr>
      </w:pPr>
    </w:p>
    <w:p w:rsidR="00914F70" w:rsidRDefault="00914F70" w14:paraId="19076B5B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4CAE36A8" w14:textId="77777777">
      <w:pPr>
        <w:spacing w:after="0" w:line="200" w:lineRule="exact"/>
        <w:rPr>
          <w:sz w:val="20"/>
          <w:szCs w:val="20"/>
        </w:rPr>
      </w:pPr>
    </w:p>
    <w:p w:rsidR="00684C0B" w:rsidRDefault="00827041" w14:paraId="151CDB87" w14:textId="186AE46B">
      <w:pPr>
        <w:spacing w:before="29" w:after="0" w:line="240" w:lineRule="auto"/>
        <w:ind w:left="860" w:right="309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subj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cts.  All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posals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evi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ew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ed by the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RB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 xml:space="preserve">will be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ub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itted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to the Provost if 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ditio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al 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</w:rPr>
        <w:t>orization of aca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ic expendit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>res is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required.  Use of non-acade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ic facilities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ay also need to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be ap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</w:rPr>
        <w:t>roved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by the Vice Presi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ent of Finance and Ad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nistration of the Vice President of Student Affairs as appropriate.</w:t>
      </w:r>
    </w:p>
    <w:p w:rsidR="00914F70" w:rsidRDefault="00914F70" w14:paraId="3C79EECD" w14:textId="77777777">
      <w:pPr>
        <w:spacing w:before="18" w:after="0" w:line="260" w:lineRule="exact"/>
        <w:rPr>
          <w:sz w:val="26"/>
          <w:szCs w:val="26"/>
        </w:rPr>
      </w:pPr>
    </w:p>
    <w:p w:rsidR="00914F70" w:rsidRDefault="00827041" w14:paraId="2CCB0252" w14:textId="77777777">
      <w:pPr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Expedited Studies</w:t>
      </w:r>
    </w:p>
    <w:p w:rsidR="00914F70" w:rsidRDefault="00914F70" w14:paraId="0324C116" w14:textId="77777777">
      <w:pPr>
        <w:spacing w:before="14" w:after="0" w:line="260" w:lineRule="exact"/>
        <w:rPr>
          <w:sz w:val="26"/>
          <w:szCs w:val="26"/>
        </w:rPr>
      </w:pPr>
    </w:p>
    <w:p w:rsidR="00827041" w:rsidRDefault="00827041" w14:paraId="5BECC823" w14:textId="7C58691A">
      <w:pPr>
        <w:spacing w:after="0" w:line="240" w:lineRule="auto"/>
        <w:ind w:left="140" w:right="24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IRB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y expedite the review of research proposals in the following categories by using an accelerated process that does not req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ire a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eeting of the entire IRB.  All other studies </w:t>
      </w:r>
      <w:proofErr w:type="gramStart"/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ust be reviewed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by the full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mbership of the IRB.</w:t>
      </w:r>
    </w:p>
    <w:p w:rsidR="00914F70" w:rsidRDefault="00914F70" w14:paraId="25C6C760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55DB6D7D" w14:textId="77777777">
      <w:pPr>
        <w:spacing w:after="0" w:line="240" w:lineRule="auto"/>
        <w:ind w:left="860" w:right="159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   Naturalistic observations (ethology).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Studies in which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investigator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only observing the behavior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ans or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als in their en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z w:val="24"/>
          <w:szCs w:val="24"/>
        </w:rPr>
        <w:t>iro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ent, whether natural or </w:t>
      </w:r>
      <w:proofErr w:type="gramStart"/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an-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ade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>.  Such studies do not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involve experi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ntal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anipulation of either the 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viron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or the su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eastAsia="Times New Roman" w:cs="Times New Roman"/>
          <w:sz w:val="24"/>
          <w:szCs w:val="24"/>
        </w:rPr>
        <w:t>ects.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Data collection will be de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ographic and no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 subject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will be specifically identif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by na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 or other than descriptive designation.</w:t>
      </w:r>
    </w:p>
    <w:p w:rsidR="00914F70" w:rsidRDefault="00914F70" w14:paraId="5E04366A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62A870D3" w14:textId="77777777">
      <w:pPr>
        <w:spacing w:after="0" w:line="239" w:lineRule="auto"/>
        <w:ind w:left="860" w:right="127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   Student laboratory exercises in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edical 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aging, dental hygiene, health sciences, and biology in which exa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inations of ana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y, dental practices, bacterial culture, or blood and body fluid analyses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are p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rfor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for educational purposes under</w:t>
      </w:r>
    </w:p>
    <w:p w:rsidR="00827041" w:rsidRDefault="00827041" w14:paraId="76A248F3" w14:textId="55A99626">
      <w:pPr>
        <w:spacing w:after="0" w:line="240" w:lineRule="auto"/>
        <w:ind w:left="860" w:right="431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supervision of a faculty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ber.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Procedures involving blood sa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pling (capillary puncture, arterial or ven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puncture) need only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 si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ple classroom consent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 be signed by ea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h student 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>bject (Exhi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</w:rPr>
        <w:t>it B)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>.  Clients in the dental clinics and in progra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 using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li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ical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>r 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ergency care facilities are requi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ed to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plete co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sent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ppropriate to those clinics.</w:t>
      </w:r>
    </w:p>
    <w:p w:rsidR="00914F70" w:rsidRDefault="00914F70" w14:paraId="4AD5843E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7C3F2300" w14:textId="2498FCF8">
      <w:pPr>
        <w:spacing w:after="0" w:line="240" w:lineRule="auto"/>
        <w:ind w:left="860" w:right="261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   Anony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ous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ographic surveys in whi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h no identifying subject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information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 collected.</w:t>
      </w:r>
    </w:p>
    <w:p w:rsidR="00827041" w:rsidRDefault="00827041" w14:paraId="536CDA35" w14:textId="77777777">
      <w:pPr>
        <w:spacing w:before="18" w:after="0" w:line="260" w:lineRule="exact"/>
        <w:rPr>
          <w:sz w:val="26"/>
          <w:szCs w:val="26"/>
        </w:rPr>
      </w:pPr>
    </w:p>
    <w:p w:rsidR="00914F70" w:rsidRDefault="00827041" w14:paraId="11FC1406" w14:textId="77777777">
      <w:pPr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Responsibility</w:t>
      </w:r>
    </w:p>
    <w:p w:rsidR="00914F70" w:rsidRDefault="00914F70" w14:paraId="0E98EBD2" w14:textId="77777777">
      <w:pPr>
        <w:spacing w:before="14" w:after="0" w:line="260" w:lineRule="exact"/>
        <w:rPr>
          <w:sz w:val="26"/>
          <w:szCs w:val="26"/>
        </w:rPr>
      </w:pPr>
    </w:p>
    <w:p w:rsidR="00914F70" w:rsidRDefault="00827041" w14:paraId="1B9B8F43" w14:textId="77777777">
      <w:pPr>
        <w:spacing w:after="0" w:line="240" w:lineRule="auto"/>
        <w:ind w:left="140" w:right="19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It is the res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</w:rPr>
        <w:t>onsibility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incip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 investigator to establish that the proposed research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eets the guidelines for studies involving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or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al subjects.  Failure to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eet the guidelines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z w:val="24"/>
          <w:szCs w:val="24"/>
        </w:rPr>
        <w:t>ill res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lt in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enial of the proposal by the IRB.</w:t>
      </w:r>
    </w:p>
    <w:p w:rsidR="00914F70" w:rsidRDefault="00914F70" w14:paraId="39D3CB1E" w14:textId="77777777">
      <w:pPr>
        <w:spacing w:after="0"/>
        <w:jc w:val="both"/>
        <w:sectPr w:rsidR="00914F70">
          <w:pgSz w:w="12240" w:h="15840" w:orient="portrait"/>
          <w:pgMar w:top="2540" w:right="1660" w:bottom="280" w:left="1660" w:header="1470" w:footer="0" w:gutter="0"/>
          <w:cols w:space="720"/>
        </w:sectPr>
      </w:pPr>
    </w:p>
    <w:p w:rsidR="00914F70" w:rsidRDefault="00914F70" w14:paraId="0D240635" w14:textId="77777777">
      <w:pPr>
        <w:spacing w:before="1" w:after="0" w:line="150" w:lineRule="exact"/>
        <w:rPr>
          <w:sz w:val="15"/>
          <w:szCs w:val="15"/>
        </w:rPr>
      </w:pPr>
    </w:p>
    <w:p w:rsidR="00914F70" w:rsidRDefault="00914F70" w14:paraId="3A0EDD98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6757EEDA" w14:textId="77777777">
      <w:pPr>
        <w:spacing w:after="0" w:line="200" w:lineRule="exact"/>
        <w:rPr>
          <w:sz w:val="20"/>
          <w:szCs w:val="20"/>
        </w:rPr>
      </w:pPr>
    </w:p>
    <w:p w:rsidR="00914F70" w:rsidRDefault="00827041" w14:paraId="33730AD8" w14:textId="77777777">
      <w:pPr>
        <w:spacing w:before="29" w:after="0" w:line="240" w:lineRule="auto"/>
        <w:ind w:left="140" w:right="52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Research protocols </w:t>
      </w:r>
      <w:proofErr w:type="gramStart"/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ust be approved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by the 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B regardless of whether outside grant funding is sought for the project.  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Gra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t and Develop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 Cover Sheet (Exhibit C)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must be attached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to all proposals 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volving external sources of support.</w:t>
      </w:r>
    </w:p>
    <w:p w:rsidR="00914F70" w:rsidRDefault="00914F70" w14:paraId="5F73DEA7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7B3192DE" w14:textId="77777777">
      <w:pPr>
        <w:spacing w:after="0" w:line="240" w:lineRule="auto"/>
        <w:ind w:left="140" w:righ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overriding guideline is that no harm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risk of harm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shall be unneces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arily 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posed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on an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or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research subject.  For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ans, all risks and potential risks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will be care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ully 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z w:val="24"/>
          <w:szCs w:val="24"/>
        </w:rPr>
        <w:t>plained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and that co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sent to pa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ti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ipate will be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ed on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ull disclosu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 or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sks and benefits of the research.</w:t>
      </w:r>
    </w:p>
    <w:p w:rsidR="00914F70" w:rsidRDefault="00914F70" w14:paraId="37DC458F" w14:textId="77777777">
      <w:pPr>
        <w:spacing w:before="18" w:after="0" w:line="260" w:lineRule="exact"/>
        <w:rPr>
          <w:sz w:val="26"/>
          <w:szCs w:val="26"/>
        </w:rPr>
      </w:pPr>
    </w:p>
    <w:p w:rsidR="00914F70" w:rsidRDefault="00827041" w14:paraId="186562FB" w14:textId="77777777">
      <w:pPr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Departme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tal Research Manuals, Procedures, and Protocols</w:t>
      </w:r>
    </w:p>
    <w:p w:rsidR="00914F70" w:rsidRDefault="00914F70" w14:paraId="0492FD78" w14:textId="77777777">
      <w:pPr>
        <w:spacing w:before="14" w:after="0" w:line="260" w:lineRule="exact"/>
        <w:rPr>
          <w:sz w:val="26"/>
          <w:szCs w:val="26"/>
        </w:rPr>
      </w:pPr>
    </w:p>
    <w:p w:rsidR="00914F70" w:rsidRDefault="00827041" w14:paraId="1612A69C" w14:textId="77777777">
      <w:pPr>
        <w:spacing w:after="0" w:line="240" w:lineRule="auto"/>
        <w:ind w:left="140" w:right="9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Rather than provide a lengthy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and detailed protocol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anual to fit the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any diverse types of research that </w:t>
      </w:r>
      <w:proofErr w:type="gramStart"/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ght be conducted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at OIT, 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</w:rPr>
        <w:t>is policy refers to the specific protocols and procedures that would be appropriate for 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specific depart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or organizational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unit. Therefore, the depart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ntal research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anual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by definition,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are considered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addenda to this policy. 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anual and pr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ol shall be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ub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itted by a depa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or unit wi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hing to conduct research on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or non-hu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subjects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.  These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anuals and subsequent revisions hereto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</w:rPr>
        <w:t>all be reviewed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by the IRB b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ore auth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sz w:val="24"/>
          <w:szCs w:val="24"/>
        </w:rPr>
        <w:t>ation to co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duct research is granted.</w:t>
      </w:r>
    </w:p>
    <w:p w:rsidR="00914F70" w:rsidRDefault="00914F70" w14:paraId="648E631F" w14:textId="77777777">
      <w:pPr>
        <w:spacing w:before="17" w:after="0" w:line="260" w:lineRule="exact"/>
        <w:rPr>
          <w:sz w:val="26"/>
          <w:szCs w:val="26"/>
        </w:rPr>
      </w:pPr>
    </w:p>
    <w:p w:rsidR="00914F70" w:rsidRDefault="00827041" w14:paraId="457D7BCC" w14:textId="77777777">
      <w:pPr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Addenda:</w:t>
      </w:r>
    </w:p>
    <w:p w:rsidR="00914F70" w:rsidRDefault="00914F70" w14:paraId="7A030B49" w14:textId="77777777">
      <w:pPr>
        <w:spacing w:before="14" w:after="0" w:line="260" w:lineRule="exact"/>
        <w:rPr>
          <w:sz w:val="26"/>
          <w:szCs w:val="26"/>
        </w:rPr>
      </w:pPr>
    </w:p>
    <w:p w:rsidR="00914F70" w:rsidRDefault="00827041" w14:paraId="61D4E8FA" w14:textId="77777777">
      <w:pPr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   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</w:p>
    <w:p w:rsidR="00914F70" w:rsidRDefault="00914F70" w14:paraId="3FFAA998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0E48FFD8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a.  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Exhibit A.  Model Consent Form</w:t>
      </w:r>
    </w:p>
    <w:p w:rsidR="00914F70" w:rsidRDefault="00914F70" w14:paraId="218BA9DB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06000CBB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b.   Exhibit B.  Classroom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Consent Form</w:t>
      </w:r>
    </w:p>
    <w:p w:rsidR="00914F70" w:rsidRDefault="00914F70" w14:paraId="4AF51110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369C7651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c.  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Exhibit C.  Grants and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Develop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Cover Sheet</w:t>
      </w:r>
    </w:p>
    <w:p w:rsidR="00914F70" w:rsidRDefault="00914F70" w14:paraId="2B73E3A9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17F182E5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d.   Exhibit D. 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or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al Subject Review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heet</w:t>
      </w:r>
    </w:p>
    <w:p w:rsidR="00914F70" w:rsidRDefault="00914F70" w14:paraId="27373D05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0D2CBAA4" w14:textId="77777777">
      <w:pPr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   List and location of depart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ental research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anuals</w:t>
      </w:r>
    </w:p>
    <w:p w:rsidR="00914F70" w:rsidRDefault="00914F70" w14:paraId="0800E68B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2599287B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a.  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Psychological and Sociological Stud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 Research Subject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ual</w:t>
      </w:r>
    </w:p>
    <w:p w:rsidR="00914F70" w:rsidRDefault="00827041" w14:paraId="7FB2C32F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Applied Psychology Program</w:t>
      </w:r>
    </w:p>
    <w:p w:rsidR="00914F70" w:rsidRDefault="00827041" w14:paraId="07F6CD60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ice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Chair, Dep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rt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anities 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d Social 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iences</w:t>
      </w:r>
    </w:p>
    <w:p w:rsidR="00914F70" w:rsidRDefault="00914F70" w14:paraId="2231938D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62F63A20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b.   Natural Sciences Studies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Research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ubject Man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>al</w:t>
      </w:r>
    </w:p>
    <w:p w:rsidR="00914F70" w:rsidRDefault="00827041" w14:paraId="1B20B66B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Office of the Chair, Depart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of 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tural Sciences</w:t>
      </w:r>
    </w:p>
    <w:p w:rsidR="00914F70" w:rsidRDefault="00914F70" w14:paraId="5102E3B6" w14:textId="77777777">
      <w:pPr>
        <w:spacing w:after="0"/>
        <w:sectPr w:rsidR="00914F70">
          <w:pgSz w:w="12240" w:h="15840" w:orient="portrait"/>
          <w:pgMar w:top="2540" w:right="1660" w:bottom="280" w:left="1660" w:header="1470" w:footer="0" w:gutter="0"/>
          <w:cols w:space="720"/>
        </w:sectPr>
      </w:pPr>
    </w:p>
    <w:p w:rsidR="00914F70" w:rsidRDefault="00914F70" w14:paraId="76E6A9D6" w14:textId="77777777">
      <w:pPr>
        <w:spacing w:before="1" w:after="0" w:line="150" w:lineRule="exact"/>
        <w:rPr>
          <w:sz w:val="15"/>
          <w:szCs w:val="15"/>
        </w:rPr>
      </w:pPr>
    </w:p>
    <w:p w:rsidR="00914F70" w:rsidRDefault="00914F70" w14:paraId="0A0E6617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656F30D5" w14:textId="77777777">
      <w:pPr>
        <w:spacing w:after="0" w:line="200" w:lineRule="exact"/>
        <w:rPr>
          <w:sz w:val="20"/>
          <w:szCs w:val="20"/>
        </w:rPr>
      </w:pPr>
    </w:p>
    <w:p w:rsidR="00914F70" w:rsidRDefault="00827041" w14:paraId="75B14939" w14:textId="77777777">
      <w:pPr>
        <w:spacing w:before="29"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   Additional sources of infor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ation</w:t>
      </w:r>
    </w:p>
    <w:p w:rsidR="00914F70" w:rsidRDefault="00914F70" w14:paraId="2D52F47D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627A1EB9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Oregon State University,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Subjects Handbook.  September 2000.</w:t>
      </w:r>
    </w:p>
    <w:p w:rsidR="00914F70" w:rsidRDefault="00827041" w14:paraId="01F98BB5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Chairperson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 the OIT IRB</w:t>
      </w:r>
    </w:p>
    <w:p w:rsidR="00914F70" w:rsidRDefault="00914F70" w14:paraId="5D7152D4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5F837212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b.   National Bioethics Advisory Com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ssion.  Ethical and Policy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ssues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Research</w:t>
      </w:r>
    </w:p>
    <w:p w:rsidR="00914F70" w:rsidRDefault="00827041" w14:paraId="50BC1253" w14:textId="77777777">
      <w:pPr>
        <w:spacing w:after="0" w:line="240" w:lineRule="auto"/>
        <w:ind w:left="860" w:right="157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Involving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Participants.  Bethesda, Maryland, August 2001. Chairperson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 the OIT IRB</w:t>
      </w:r>
    </w:p>
    <w:p w:rsidR="00914F70" w:rsidRDefault="00914F70" w14:paraId="5A17E8AC" w14:textId="77777777">
      <w:pPr>
        <w:spacing w:before="4" w:after="0" w:line="100" w:lineRule="exact"/>
        <w:rPr>
          <w:sz w:val="10"/>
          <w:szCs w:val="10"/>
        </w:rPr>
      </w:pPr>
    </w:p>
    <w:p w:rsidR="00914F70" w:rsidRDefault="00914F70" w14:paraId="6245E540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2E78AF21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66E34786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383BC4E9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67FDE154" w14:textId="77777777">
      <w:pPr>
        <w:spacing w:after="0" w:line="200" w:lineRule="exact"/>
        <w:rPr>
          <w:sz w:val="20"/>
          <w:szCs w:val="20"/>
        </w:rPr>
      </w:pPr>
    </w:p>
    <w:p w:rsidR="00914F70" w:rsidRDefault="00827041" w14:paraId="11BA46AF" w14:textId="77777777">
      <w:pPr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Recommended by:</w:t>
      </w:r>
    </w:p>
    <w:p w:rsidR="00914F70" w:rsidRDefault="00914F70" w14:paraId="32366205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6B5B275D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nistrative Council – January 21, 2003</w:t>
      </w:r>
    </w:p>
    <w:p w:rsidR="00914F70" w:rsidRDefault="00827041" w14:paraId="23021AEA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Faculty Senate – November 7, 2002</w:t>
      </w:r>
    </w:p>
    <w:p w:rsidR="00914F70" w:rsidRDefault="00827041" w14:paraId="22CF4DDD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President’s Council – May 14, 2002</w:t>
      </w:r>
    </w:p>
    <w:p w:rsidR="00914F70" w:rsidRDefault="00914F70" w14:paraId="05EADC5F" w14:textId="77777777">
      <w:pPr>
        <w:spacing w:before="7" w:after="0" w:line="150" w:lineRule="exact"/>
        <w:rPr>
          <w:sz w:val="15"/>
          <w:szCs w:val="15"/>
        </w:rPr>
      </w:pPr>
    </w:p>
    <w:p w:rsidR="00914F70" w:rsidRDefault="00914F70" w14:paraId="1E14EE1F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23FFEB4A" w14:textId="77777777">
      <w:pPr>
        <w:spacing w:after="0" w:line="200" w:lineRule="exact"/>
        <w:rPr>
          <w:sz w:val="20"/>
          <w:szCs w:val="20"/>
        </w:rPr>
      </w:pPr>
    </w:p>
    <w:p w:rsidR="00914F70" w:rsidRDefault="00827041" w14:paraId="2BF2290F" w14:textId="77777777">
      <w:pPr>
        <w:tabs>
          <w:tab w:val="left" w:pos="1580"/>
          <w:tab w:val="left" w:pos="5180"/>
        </w:tabs>
        <w:spacing w:after="0" w:line="274" w:lineRule="exact"/>
        <w:ind w:left="1580" w:right="3679" w:hanging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Approved: 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/s/ Martha Anne Dow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Martha Anne Dow, President</w:t>
      </w:r>
    </w:p>
    <w:p w:rsidR="00914F70" w:rsidRDefault="00914F70" w14:paraId="041E009D" w14:textId="77777777">
      <w:pPr>
        <w:spacing w:before="13" w:after="0" w:line="260" w:lineRule="exact"/>
        <w:rPr>
          <w:sz w:val="26"/>
          <w:szCs w:val="26"/>
        </w:rPr>
      </w:pPr>
    </w:p>
    <w:p w:rsidR="00914F70" w:rsidRDefault="00827041" w14:paraId="0E0A4A8D" w14:textId="77777777">
      <w:pPr>
        <w:tabs>
          <w:tab w:val="left" w:pos="1580"/>
          <w:tab w:val="left" w:pos="5180"/>
        </w:tabs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>January 21,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2003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</w:p>
    <w:p w:rsidR="00F81A7D" w:rsidP="00FD55DC" w:rsidRDefault="00F81A7D" w14:paraId="2D89BF17" w14:textId="6B65442D">
      <w:pPr>
        <w:spacing w:after="0"/>
        <w:sectPr w:rsidR="00F81A7D">
          <w:pgSz w:w="12240" w:h="15840" w:orient="portrait"/>
          <w:pgMar w:top="2540" w:right="1660" w:bottom="280" w:left="1660" w:header="1470" w:footer="0" w:gutter="0"/>
          <w:cols w:space="720"/>
        </w:sectPr>
      </w:pPr>
    </w:p>
    <w:p w:rsidR="00914F70" w:rsidDel="00556911" w:rsidRDefault="00914F70" w14:paraId="155132D7" w14:textId="012ADC31">
      <w:pPr>
        <w:spacing w:after="0"/>
        <w:rPr>
          <w:del w:author="Trevor Petersen" w:date="2019-06-05T13:20:00Z" w:id="0"/>
        </w:rPr>
        <w:sectPr w:rsidDel="00556911" w:rsidR="00914F70">
          <w:headerReference w:type="default" r:id="rId11"/>
          <w:footerReference w:type="default" r:id="rId12"/>
          <w:pgSz w:w="12240" w:h="15840" w:orient="portrait"/>
          <w:pgMar w:top="1700" w:right="1700" w:bottom="4480" w:left="1680" w:header="1470" w:footer="4295" w:gutter="0"/>
          <w:cols w:space="720"/>
        </w:sectPr>
      </w:pPr>
    </w:p>
    <w:p w:rsidR="00914F70" w:rsidRDefault="00827041" w14:paraId="671815E1" w14:textId="77777777">
      <w:pPr>
        <w:spacing w:before="60" w:after="0" w:line="239" w:lineRule="auto"/>
        <w:ind w:left="2462" w:right="1703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4"/>
      <w:bookmarkEnd w:id="4"/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 xml:space="preserve">OREGON INSTITUTE OF TECHNOLOGY </w:t>
      </w:r>
      <w:r>
        <w:rPr>
          <w:rFonts w:ascii="Times New Roman" w:hAnsi="Times New Roman" w:eastAsia="Times New Roman" w:cs="Times New Roman"/>
          <w:sz w:val="24"/>
          <w:szCs w:val="24"/>
        </w:rPr>
        <w:t>Institutional Review Board Review Sheet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and An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Subjects Used in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Research</w:t>
      </w:r>
    </w:p>
    <w:p w:rsidR="00914F70" w:rsidRDefault="00914F70" w14:paraId="220C4649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4BF1276D" w14:textId="2329355B">
      <w:pPr>
        <w:spacing w:after="0" w:line="200" w:lineRule="exact"/>
        <w:rPr>
          <w:sz w:val="20"/>
          <w:szCs w:val="20"/>
        </w:rPr>
      </w:pPr>
    </w:p>
    <w:p w:rsidR="00914F70" w:rsidRDefault="00914F70" w14:paraId="7D825051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0B503DD2" w14:textId="77777777">
      <w:pPr>
        <w:spacing w:before="8" w:after="0" w:line="220" w:lineRule="exact"/>
      </w:pPr>
    </w:p>
    <w:p w:rsidR="00914F70" w:rsidRDefault="00827041" w14:paraId="206067A6" w14:textId="7B51367F">
      <w:pPr>
        <w:tabs>
          <w:tab w:val="left" w:pos="3000"/>
          <w:tab w:val="left" w:pos="5880"/>
          <w:tab w:val="left" w:pos="8760"/>
        </w:tabs>
        <w:spacing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IRB#  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 w:rsidR="34BEA5E8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A</w:t>
      </w:r>
      <w:r w:rsidRPr="474B1A61" w:rsidR="054E4685">
        <w:rPr>
          <w:rFonts w:ascii="Times New Roman" w:hAnsi="Times New Roman" w:eastAsia="Times New Roman" w:cs="Times New Roman"/>
          <w:color w:val="auto"/>
          <w:position w:val="-1"/>
          <w:sz w:val="24"/>
          <w:szCs w:val="24"/>
          <w:u w:val="single" w:color="000000"/>
        </w:rPr>
        <w:t xml:space="preserve">ugust </w:t>
      </w:r>
      <w:r w:rsidRPr="474B1A61" w:rsidR="5D635CA1">
        <w:rPr>
          <w:rFonts w:ascii="Times New Roman" w:hAnsi="Times New Roman" w:eastAsia="Times New Roman" w:cs="Times New Roman"/>
          <w:color w:val="auto"/>
          <w:position w:val="-1"/>
          <w:sz w:val="24"/>
          <w:szCs w:val="24"/>
          <w:u w:val="single" w:color="000000"/>
        </w:rPr>
        <w:t xml:space="preserve">2</w:t>
      </w:r>
      <w:r w:rsidRPr="474B1A61" w:rsidR="70ADC6D7">
        <w:rPr>
          <w:rFonts w:ascii="Times New Roman" w:hAnsi="Times New Roman" w:eastAsia="Times New Roman" w:cs="Times New Roman"/>
          <w:color w:val="auto"/>
          <w:position w:val="-1"/>
          <w:sz w:val="24"/>
          <w:szCs w:val="24"/>
          <w:u w:val="single" w:color="000000"/>
        </w:rPr>
        <w:t xml:space="preserve">7</w:t>
      </w:r>
      <w:r w:rsidRPr="474B1A61" w:rsidR="054E4685">
        <w:rPr>
          <w:rFonts w:ascii="Times New Roman" w:hAnsi="Times New Roman" w:eastAsia="Times New Roman" w:cs="Times New Roman"/>
          <w:color w:val="auto"/>
          <w:position w:val="-1"/>
          <w:sz w:val="24"/>
          <w:szCs w:val="24"/>
          <w:u w:val="single" w:color="000000"/>
        </w:rPr>
        <w:t xml:space="preserve">, 2020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ab/>
      </w:r>
      <w:r w:rsidRPr="474B1A61" w:rsidR="00827041">
        <w:rPr>
          <w:rFonts w:ascii="Times New Roman" w:hAnsi="Times New Roman" w:eastAsia="Times New Roman" w:cs="Times New Roman"/>
          <w:color w:val="auto"/>
          <w:position w:val="-1"/>
          <w:sz w:val="24"/>
          <w:szCs w:val="24"/>
        </w:rPr>
        <w:t xml:space="preserve">  </w:t>
      </w:r>
      <w:r w:rsidRPr="474B1A61" w:rsidR="00827041">
        <w:rPr>
          <w:rFonts w:ascii="Times New Roman" w:hAnsi="Times New Roman" w:eastAsia="Times New Roman" w:cs="Times New Roman"/>
          <w:color w:val="auto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</w:p>
    <w:p w:rsidR="00914F70" w:rsidRDefault="00914F70" w14:paraId="2D751449" w14:textId="77777777">
      <w:pPr>
        <w:spacing w:before="12" w:after="0" w:line="240" w:lineRule="exact"/>
        <w:rPr>
          <w:sz w:val="24"/>
          <w:szCs w:val="24"/>
        </w:rPr>
      </w:pPr>
    </w:p>
    <w:p w:rsidR="00914F70" w:rsidRDefault="00827041" w14:paraId="7F980B35" w14:textId="67B3A698">
      <w:pPr>
        <w:tabs>
          <w:tab w:val="left" w:pos="8760"/>
        </w:tabs>
        <w:spacing w:before="29"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 w:rsidR="23C65736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Optimized Learning </w:t>
      </w:r>
      <w:r w:rsidR="33F1CBB3">
        <w:rPr>
          <w:rFonts w:ascii="Times New Roman" w:hAnsi="Times New Roman" w:eastAsia="Times New Roman" w:cs="Times New Roman"/>
          <w:position w:val="-1"/>
          <w:sz w:val="24"/>
          <w:szCs w:val="24"/>
        </w:rPr>
        <w:t>with</w:t>
      </w:r>
      <w:r w:rsidR="23C65736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Virtual Reality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</w:p>
    <w:p w:rsidR="00914F70" w:rsidRDefault="00914F70" w14:paraId="06F2F687" w14:textId="77777777">
      <w:pPr>
        <w:spacing w:before="12" w:after="0" w:line="240" w:lineRule="exact"/>
        <w:rPr>
          <w:sz w:val="24"/>
          <w:szCs w:val="24"/>
        </w:rPr>
      </w:pPr>
    </w:p>
    <w:p w:rsidR="00914F70" w:rsidRDefault="00E01710" w14:paraId="31E85FB4" w14:textId="13FD661C">
      <w:pPr>
        <w:tabs>
          <w:tab w:val="left" w:pos="5160"/>
        </w:tabs>
        <w:spacing w:before="29"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47F3DFA2" wp14:editId="3CCE8D88">
                <wp:simplePos x="0" y="0"/>
                <wp:positionH relativeFrom="page">
                  <wp:posOffset>1600200</wp:posOffset>
                </wp:positionH>
                <wp:positionV relativeFrom="paragraph">
                  <wp:posOffset>531495</wp:posOffset>
                </wp:positionV>
                <wp:extent cx="2286000" cy="1270"/>
                <wp:effectExtent l="0" t="0" r="12700" b="13335"/>
                <wp:wrapNone/>
                <wp:docPr id="3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270"/>
                          <a:chOff x="2520" y="837"/>
                          <a:chExt cx="3600" cy="2"/>
                        </a:xfrm>
                      </wpg:grpSpPr>
                      <wps:wsp>
                        <wps:cNvPr id="35" name="Freeform 17"/>
                        <wps:cNvSpPr>
                          <a:spLocks/>
                        </wps:cNvSpPr>
                        <wps:spPr bwMode="auto">
                          <a:xfrm>
                            <a:off x="2520" y="837"/>
                            <a:ext cx="3600" cy="2"/>
                          </a:xfrm>
                          <a:custGeom>
                            <a:avLst/>
                            <a:gdLst>
                              <a:gd name="T0" fmla="+- 0 2520 2520"/>
                              <a:gd name="T1" fmla="*/ T0 w 3600"/>
                              <a:gd name="T2" fmla="+- 0 6120 2520"/>
                              <a:gd name="T3" fmla="*/ T2 w 3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0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noFill/>
                          <a:ln w="8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402B17E">
              <v:group id="Group 16" style="position:absolute;margin-left:126pt;margin-top:41.85pt;width:180pt;height:.1pt;z-index:-251652608;mso-position-horizontal-relative:page" coordsize="3600,2" coordorigin="2520,837" o:spid="_x0000_s1026" w14:anchorId="2BCB67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">
                <v:shape id="Freeform 17" style="position:absolute;left:2520;top:837;width:3600;height:2;visibility:visible;mso-wrap-style:square;v-text-anchor:top" coordsize="3600,2" o:spid="_x0000_s1027" filled="f" strokeweight=".24692mm" path="m,l36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">
                  <v:path arrowok="t" o:connecttype="custom" o:connectlocs="0,0;360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71D7232A" wp14:editId="4D26142F">
                <wp:simplePos x="0" y="0"/>
                <wp:positionH relativeFrom="page">
                  <wp:posOffset>4343400</wp:posOffset>
                </wp:positionH>
                <wp:positionV relativeFrom="paragraph">
                  <wp:posOffset>531495</wp:posOffset>
                </wp:positionV>
                <wp:extent cx="2286000" cy="1270"/>
                <wp:effectExtent l="0" t="0" r="12700" b="13335"/>
                <wp:wrapNone/>
                <wp:docPr id="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270"/>
                          <a:chOff x="6840" y="837"/>
                          <a:chExt cx="3600" cy="2"/>
                        </a:xfrm>
                      </wpg:grpSpPr>
                      <wps:wsp>
                        <wps:cNvPr id="33" name="Freeform 15"/>
                        <wps:cNvSpPr>
                          <a:spLocks/>
                        </wps:cNvSpPr>
                        <wps:spPr bwMode="auto">
                          <a:xfrm>
                            <a:off x="6840" y="837"/>
                            <a:ext cx="3600" cy="2"/>
                          </a:xfrm>
                          <a:custGeom>
                            <a:avLst/>
                            <a:gdLst>
                              <a:gd name="T0" fmla="+- 0 6840 6840"/>
                              <a:gd name="T1" fmla="*/ T0 w 3600"/>
                              <a:gd name="T2" fmla="+- 0 10440 6840"/>
                              <a:gd name="T3" fmla="*/ T2 w 3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0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noFill/>
                          <a:ln w="8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CE895A8">
              <v:group id="Group 14" style="position:absolute;margin-left:342pt;margin-top:41.85pt;width:180pt;height:.1pt;z-index:-251651584;mso-position-horizontal-relative:page" coordsize="3600,2" coordorigin="6840,837" o:spid="_x0000_s1026" w14:anchorId="15CCDD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">
                <v:shape id="Freeform 15" style="position:absolute;left:6840;top:837;width:3600;height:2;visibility:visible;mso-wrap-style:square;v-text-anchor:top" coordsize="3600,2" o:spid="_x0000_s1027" filled="f" strokeweight=".24692mm" path="m,l36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">
                  <v:path arrowok="t" o:connecttype="custom" o:connectlocs="0,0;3600,0" o:connectangles="0,0"/>
                </v:shape>
                <w10:wrap anchorx="page"/>
              </v:group>
            </w:pict>
          </mc:Fallback>
        </mc:AlternateConten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>Sub</w:t>
      </w:r>
      <w:r w:rsidR="00827041">
        <w:rPr>
          <w:rFonts w:ascii="Times New Roman" w:hAnsi="Times New Roman" w:eastAsia="Times New Roman" w:cs="Times New Roman"/>
          <w:spacing w:val="-2"/>
          <w:position w:val="-1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itted </w:t>
      </w:r>
      <w:r w:rsidR="00827041">
        <w:rPr>
          <w:rFonts w:ascii="Times New Roman" w:hAnsi="Times New Roman" w:eastAsia="Times New Roman" w:cs="Times New Roman"/>
          <w:spacing w:val="-1"/>
          <w:position w:val="-1"/>
          <w:sz w:val="24"/>
          <w:szCs w:val="24"/>
        </w:rPr>
        <w:t>b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y </w:t>
      </w:r>
      <w:r w:rsidR="45C45B80">
        <w:rPr>
          <w:rFonts w:ascii="Times New Roman" w:hAnsi="Times New Roman" w:eastAsia="Times New Roman" w:cs="Times New Roman"/>
          <w:position w:val="-1"/>
          <w:sz w:val="24"/>
          <w:szCs w:val="24"/>
        </w:rPr>
        <w:t>Codey Winslow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ab/>
      </w:r>
    </w:p>
    <w:p w:rsidR="00914F70" w:rsidRDefault="00914F70" w14:paraId="3AAC3AE2" w14:textId="77777777">
      <w:pPr>
        <w:spacing w:before="8" w:after="0" w:line="100" w:lineRule="exact"/>
        <w:rPr>
          <w:sz w:val="10"/>
          <w:szCs w:val="10"/>
        </w:rPr>
      </w:pPr>
    </w:p>
    <w:p w:rsidR="00914F70" w:rsidRDefault="00914F70" w14:paraId="7C5BB64E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656DD61B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41BBA8BE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5745602E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1B87B8C7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40C86BA1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63D5E850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203E2353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0ADDEDF7" w14:textId="77777777">
      <w:pPr>
        <w:spacing w:after="0" w:line="200" w:lineRule="exact"/>
        <w:rPr>
          <w:sz w:val="20"/>
          <w:szCs w:val="20"/>
        </w:rPr>
      </w:pPr>
    </w:p>
    <w:p w:rsidR="00914F70" w:rsidRDefault="00E01710" w14:paraId="7EFEC2CA" w14:textId="45A5DC74">
      <w:pPr>
        <w:tabs>
          <w:tab w:val="left" w:pos="3720"/>
          <w:tab w:val="left" w:pos="6600"/>
        </w:tabs>
        <w:spacing w:before="29"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656CEFE0" wp14:editId="3BB263A7">
                <wp:simplePos x="0" y="0"/>
                <wp:positionH relativeFrom="page">
                  <wp:posOffset>1600200</wp:posOffset>
                </wp:positionH>
                <wp:positionV relativeFrom="paragraph">
                  <wp:posOffset>-519430</wp:posOffset>
                </wp:positionV>
                <wp:extent cx="2286000" cy="1270"/>
                <wp:effectExtent l="0" t="1270" r="12700" b="10160"/>
                <wp:wrapNone/>
                <wp:docPr id="3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270"/>
                          <a:chOff x="2520" y="-819"/>
                          <a:chExt cx="3600" cy="2"/>
                        </a:xfrm>
                      </wpg:grpSpPr>
                      <wps:wsp>
                        <wps:cNvPr id="31" name="Freeform 13"/>
                        <wps:cNvSpPr>
                          <a:spLocks/>
                        </wps:cNvSpPr>
                        <wps:spPr bwMode="auto">
                          <a:xfrm>
                            <a:off x="2520" y="-819"/>
                            <a:ext cx="3600" cy="2"/>
                          </a:xfrm>
                          <a:custGeom>
                            <a:avLst/>
                            <a:gdLst>
                              <a:gd name="T0" fmla="+- 0 2520 2520"/>
                              <a:gd name="T1" fmla="*/ T0 w 3600"/>
                              <a:gd name="T2" fmla="+- 0 6120 2520"/>
                              <a:gd name="T3" fmla="*/ T2 w 3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0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23FF909">
              <v:group id="Group 12" style="position:absolute;margin-left:126pt;margin-top:-40.9pt;width:180pt;height:.1pt;z-index:-251650560;mso-position-horizontal-relative:page" coordsize="3600,2" coordorigin="2520,-819" o:spid="_x0000_s1026" w14:anchorId="703351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">
                <v:shape id="Freeform 13" style="position:absolute;left:2520;top:-819;width:3600;height:2;visibility:visible;mso-wrap-style:square;v-text-anchor:top" coordsize="3600,2" o:spid="_x0000_s1027" filled="f" strokeweight=".7pt" path="m,l36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">
                  <v:path arrowok="t" o:connecttype="custom" o:connectlocs="0,0;360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1F3B5AB0" wp14:editId="69525471">
                <wp:simplePos x="0" y="0"/>
                <wp:positionH relativeFrom="page">
                  <wp:posOffset>4343400</wp:posOffset>
                </wp:positionH>
                <wp:positionV relativeFrom="paragraph">
                  <wp:posOffset>-519430</wp:posOffset>
                </wp:positionV>
                <wp:extent cx="2286000" cy="1270"/>
                <wp:effectExtent l="0" t="1270" r="12700" b="10160"/>
                <wp:wrapNone/>
                <wp:docPr id="2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270"/>
                          <a:chOff x="6840" y="-819"/>
                          <a:chExt cx="3600" cy="2"/>
                        </a:xfrm>
                      </wpg:grpSpPr>
                      <wps:wsp>
                        <wps:cNvPr id="29" name="Freeform 11"/>
                        <wps:cNvSpPr>
                          <a:spLocks/>
                        </wps:cNvSpPr>
                        <wps:spPr bwMode="auto">
                          <a:xfrm>
                            <a:off x="6840" y="-819"/>
                            <a:ext cx="3600" cy="2"/>
                          </a:xfrm>
                          <a:custGeom>
                            <a:avLst/>
                            <a:gdLst>
                              <a:gd name="T0" fmla="+- 0 6840 6840"/>
                              <a:gd name="T1" fmla="*/ T0 w 3600"/>
                              <a:gd name="T2" fmla="+- 0 10440 6840"/>
                              <a:gd name="T3" fmla="*/ T2 w 3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0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3AD0EF">
              <v:group id="Group 10" style="position:absolute;margin-left:342pt;margin-top:-40.9pt;width:180pt;height:.1pt;z-index:-251649536;mso-position-horizontal-relative:page" coordsize="3600,2" coordorigin="6840,-819" o:spid="_x0000_s1026" w14:anchorId="2F9A5C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">
                <v:shape id="Freeform 11" style="position:absolute;left:6840;top:-819;width:3600;height:2;visibility:visible;mso-wrap-style:square;v-text-anchor:top" coordsize="3600,2" o:spid="_x0000_s1027" filled="f" strokeweight=".7pt" path="m,l36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">
                  <v:path arrowok="t" o:connecttype="custom" o:connectlocs="0,0;360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4312E482" wp14:editId="11B42DC3">
                <wp:simplePos x="0" y="0"/>
                <wp:positionH relativeFrom="page">
                  <wp:posOffset>1600200</wp:posOffset>
                </wp:positionH>
                <wp:positionV relativeFrom="paragraph">
                  <wp:posOffset>-168910</wp:posOffset>
                </wp:positionV>
                <wp:extent cx="2286000" cy="1270"/>
                <wp:effectExtent l="0" t="0" r="12700" b="15240"/>
                <wp:wrapNone/>
                <wp:docPr id="2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270"/>
                          <a:chOff x="2520" y="-267"/>
                          <a:chExt cx="3600" cy="2"/>
                        </a:xfrm>
                      </wpg:grpSpPr>
                      <wps:wsp>
                        <wps:cNvPr id="27" name="Freeform 9"/>
                        <wps:cNvSpPr>
                          <a:spLocks/>
                        </wps:cNvSpPr>
                        <wps:spPr bwMode="auto">
                          <a:xfrm>
                            <a:off x="2520" y="-267"/>
                            <a:ext cx="3600" cy="2"/>
                          </a:xfrm>
                          <a:custGeom>
                            <a:avLst/>
                            <a:gdLst>
                              <a:gd name="T0" fmla="+- 0 2520 2520"/>
                              <a:gd name="T1" fmla="*/ T0 w 3600"/>
                              <a:gd name="T2" fmla="+- 0 6120 2520"/>
                              <a:gd name="T3" fmla="*/ T2 w 3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0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noFill/>
                          <a:ln w="8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A427AFD">
              <v:group id="Group 8" style="position:absolute;margin-left:126pt;margin-top:-13.3pt;width:180pt;height:.1pt;z-index:-251648512;mso-position-horizontal-relative:page" coordsize="3600,2" coordorigin="2520,-267" o:spid="_x0000_s1026" w14:anchorId="063736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">
                <v:shape id="Freeform 9" style="position:absolute;left:2520;top:-267;width:3600;height:2;visibility:visible;mso-wrap-style:square;v-text-anchor:top" coordsize="3600,2" o:spid="_x0000_s1027" filled="f" strokeweight=".24692mm" path="m,l36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">
                  <v:path arrowok="t" o:connecttype="custom" o:connectlocs="0,0;360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46D52F82" wp14:editId="2DBA7497">
                <wp:simplePos x="0" y="0"/>
                <wp:positionH relativeFrom="page">
                  <wp:posOffset>4343400</wp:posOffset>
                </wp:positionH>
                <wp:positionV relativeFrom="paragraph">
                  <wp:posOffset>-168910</wp:posOffset>
                </wp:positionV>
                <wp:extent cx="2286000" cy="1270"/>
                <wp:effectExtent l="0" t="0" r="12700" b="15240"/>
                <wp:wrapNone/>
                <wp:docPr id="2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270"/>
                          <a:chOff x="6840" y="-267"/>
                          <a:chExt cx="3600" cy="2"/>
                        </a:xfrm>
                      </wpg:grpSpPr>
                      <wps:wsp>
                        <wps:cNvPr id="25" name="Freeform 7"/>
                        <wps:cNvSpPr>
                          <a:spLocks/>
                        </wps:cNvSpPr>
                        <wps:spPr bwMode="auto">
                          <a:xfrm>
                            <a:off x="6840" y="-267"/>
                            <a:ext cx="3600" cy="2"/>
                          </a:xfrm>
                          <a:custGeom>
                            <a:avLst/>
                            <a:gdLst>
                              <a:gd name="T0" fmla="+- 0 6840 6840"/>
                              <a:gd name="T1" fmla="*/ T0 w 3600"/>
                              <a:gd name="T2" fmla="+- 0 10440 6840"/>
                              <a:gd name="T3" fmla="*/ T2 w 3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0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noFill/>
                          <a:ln w="8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5F4DA74">
              <v:group id="Group 6" style="position:absolute;margin-left:342pt;margin-top:-13.3pt;width:180pt;height:.1pt;z-index:-251647488;mso-position-horizontal-relative:page" coordsize="3600,2" coordorigin="6840,-267" o:spid="_x0000_s1026" w14:anchorId="4F08E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">
                <v:shape id="Freeform 7" style="position:absolute;left:6840;top:-267;width:3600;height:2;visibility:visible;mso-wrap-style:square;v-text-anchor:top" coordsize="3600,2" o:spid="_x0000_s1027" filled="f" strokeweight=".24692mm" path="m,l36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">
                  <v:path arrowok="t" o:connecttype="custom" o:connectlocs="0,0;3600,0" o:connectangles="0,0"/>
                </v:shape>
                <w10:wrap anchorx="page"/>
              </v:group>
            </w:pict>
          </mc:Fallback>
        </mc:AlternateConten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Research </w:t>
      </w:r>
      <w:r w:rsidR="00827041">
        <w:rPr>
          <w:rFonts w:ascii="Times New Roman" w:hAnsi="Times New Roman" w:eastAsia="Times New Roman" w:cs="Times New Roman"/>
          <w:spacing w:val="-1"/>
          <w:position w:val="-1"/>
          <w:sz w:val="24"/>
          <w:szCs w:val="24"/>
        </w:rPr>
        <w:t>pr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oject will </w:t>
      </w:r>
      <w:proofErr w:type="gramStart"/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>u</w:t>
      </w:r>
      <w:r w:rsidR="00827041">
        <w:rPr>
          <w:rFonts w:ascii="Times New Roman" w:hAnsi="Times New Roman" w:eastAsia="Times New Roman" w:cs="Times New Roman"/>
          <w:spacing w:val="-1"/>
          <w:position w:val="-1"/>
          <w:sz w:val="24"/>
          <w:szCs w:val="24"/>
        </w:rPr>
        <w:t>s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>e:</w:t>
      </w:r>
      <w:proofErr w:type="gramEnd"/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 </w:t>
      </w:r>
      <w:r w:rsidR="762E0E91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x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hu</w:t>
      </w:r>
      <w:r w:rsidR="00827041">
        <w:rPr>
          <w:rFonts w:ascii="Times New Roman" w:hAnsi="Times New Roman" w:eastAsia="Times New Roman" w:cs="Times New Roman"/>
          <w:spacing w:val="-2"/>
          <w:position w:val="-1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an subjects  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ani</w:t>
      </w:r>
      <w:r w:rsidR="00827041">
        <w:rPr>
          <w:rFonts w:ascii="Times New Roman" w:hAnsi="Times New Roman" w:eastAsia="Times New Roman" w:cs="Times New Roman"/>
          <w:spacing w:val="-2"/>
          <w:position w:val="-1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>al subjects</w:t>
      </w:r>
    </w:p>
    <w:p w:rsidR="00914F70" w:rsidRDefault="00914F70" w14:paraId="0E83CA14" w14:textId="77777777">
      <w:pPr>
        <w:spacing w:before="12" w:after="0" w:line="240" w:lineRule="exact"/>
        <w:rPr>
          <w:sz w:val="24"/>
          <w:szCs w:val="24"/>
        </w:rPr>
      </w:pPr>
    </w:p>
    <w:p w:rsidR="00914F70" w:rsidRDefault="00827041" w14:paraId="70EC1D21" w14:textId="77777777">
      <w:pPr>
        <w:spacing w:before="29"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proposed research includes (check all that apply):</w:t>
      </w:r>
    </w:p>
    <w:p w:rsidR="00914F70" w:rsidRDefault="00827041" w14:paraId="2D268036" w14:textId="77777777">
      <w:pPr>
        <w:tabs>
          <w:tab w:val="left" w:pos="840"/>
        </w:tabs>
        <w:spacing w:after="0" w:line="240" w:lineRule="auto"/>
        <w:ind w:left="408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survey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or questionnaire only</w:t>
      </w:r>
    </w:p>
    <w:p w:rsidR="00914F70" w:rsidRDefault="00827041" w14:paraId="39116FF5" w14:textId="77777777">
      <w:pPr>
        <w:tabs>
          <w:tab w:val="left" w:pos="840"/>
        </w:tabs>
        <w:spacing w:after="0" w:line="240" w:lineRule="auto"/>
        <w:ind w:left="408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naturalistic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(non-interventional) observations</w:t>
      </w:r>
    </w:p>
    <w:p w:rsidR="00914F70" w:rsidRDefault="00827041" w14:paraId="6D00E9C3" w14:textId="77777777">
      <w:pPr>
        <w:tabs>
          <w:tab w:val="left" w:pos="840"/>
        </w:tabs>
        <w:spacing w:after="0" w:line="240" w:lineRule="auto"/>
        <w:ind w:left="408" w:right="-20"/>
        <w:rPr>
          <w:rFonts w:ascii="Times New Roman" w:hAnsi="Times New Roman" w:eastAsia="Times New Roman" w:cs="Times New Roman"/>
          <w:sz w:val="24"/>
          <w:szCs w:val="24"/>
        </w:rPr>
      </w:pPr>
      <w:r w:rsidR="61889A1A"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r w:rsidR="008270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experi</w:t>
      </w:r>
      <w:r w:rsidR="00827041"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ental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 xml:space="preserve"> (involves subje</w:t>
      </w:r>
      <w:r w:rsidR="00827041"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 xml:space="preserve">t </w:t>
      </w:r>
      <w:r w:rsidR="00827041"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anipulation) observations</w:t>
      </w:r>
    </w:p>
    <w:p w:rsidR="00914F70" w:rsidRDefault="00827041" w14:paraId="5714BCEC" w14:textId="77777777">
      <w:pPr>
        <w:tabs>
          <w:tab w:val="left" w:pos="840"/>
        </w:tabs>
        <w:spacing w:after="0" w:line="271" w:lineRule="exact"/>
        <w:ind w:left="408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>invasive</w:t>
      </w:r>
      <w:proofErr w:type="gramEnd"/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procedures (requires</w:t>
      </w:r>
      <w:r>
        <w:rPr>
          <w:rFonts w:ascii="Times New Roman" w:hAnsi="Times New Roman" w:eastAsia="Times New Roman" w:cs="Times New Roman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>edical or veterinary review)</w:t>
      </w:r>
    </w:p>
    <w:p w:rsidR="00914F70" w:rsidRDefault="00914F70" w14:paraId="51A096E7" w14:textId="77777777">
      <w:pPr>
        <w:spacing w:before="11" w:after="0" w:line="240" w:lineRule="exact"/>
        <w:rPr>
          <w:sz w:val="24"/>
          <w:szCs w:val="24"/>
        </w:rPr>
      </w:pPr>
    </w:p>
    <w:p w:rsidR="00914F70" w:rsidRDefault="00827041" w14:paraId="18CA0EB6" w14:textId="77777777">
      <w:pPr>
        <w:spacing w:before="29"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Describe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pr</w:t>
      </w:r>
      <w:r>
        <w:rPr>
          <w:rFonts w:ascii="Times New Roman" w:hAnsi="Times New Roman" w:eastAsia="Times New Roman" w:cs="Times New Roman"/>
          <w:sz w:val="24"/>
          <w:szCs w:val="24"/>
        </w:rPr>
        <w:t>oject in 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rms of subject use (attach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dditio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al 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</w:rPr>
        <w:t>eets if nece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sary):</w:t>
      </w:r>
    </w:p>
    <w:p w:rsidR="00914F70" w:rsidRDefault="00914F70" w14:paraId="1AA31A16" w14:textId="77777777">
      <w:pPr>
        <w:spacing w:after="0" w:line="200" w:lineRule="exact"/>
        <w:rPr>
          <w:sz w:val="20"/>
          <w:szCs w:val="20"/>
        </w:rPr>
      </w:pPr>
    </w:p>
    <w:p w:rsidR="4836B238" w:rsidP="6FBA43EE" w:rsidRDefault="4836B238" w14:paraId="11E67CB8" w14:textId="05C75D0A">
      <w:pPr>
        <w:pStyle w:val="Normal"/>
        <w:spacing w:after="0" w:line="200" w:lineRule="exact"/>
        <w:rPr>
          <w:sz w:val="20"/>
          <w:szCs w:val="20"/>
        </w:rPr>
      </w:pPr>
      <w:r w:rsidRPr="6FBA43EE" w:rsidR="4836B238">
        <w:rPr>
          <w:sz w:val="20"/>
          <w:szCs w:val="20"/>
        </w:rPr>
        <w:t>This study will use ten to twenty human participants as time and resources allow.</w:t>
      </w:r>
    </w:p>
    <w:p w:rsidR="6FBA43EE" w:rsidP="6FBA43EE" w:rsidRDefault="6FBA43EE" w14:paraId="0CE9F33C" w14:textId="5B887623">
      <w:pPr>
        <w:pStyle w:val="Normal"/>
        <w:spacing w:after="0" w:line="200" w:lineRule="exact"/>
        <w:rPr>
          <w:sz w:val="20"/>
          <w:szCs w:val="20"/>
        </w:rPr>
      </w:pPr>
    </w:p>
    <w:p w:rsidR="4CAFC714" w:rsidP="6FBA43EE" w:rsidRDefault="4CAFC714" w14:paraId="0DCCA027" w14:textId="6B8B525C">
      <w:pPr>
        <w:pStyle w:val="Normal"/>
        <w:spacing w:after="0" w:line="200" w:lineRule="exact"/>
        <w:rPr>
          <w:sz w:val="20"/>
          <w:szCs w:val="20"/>
        </w:rPr>
      </w:pPr>
      <w:r w:rsidRPr="6FBA43EE" w:rsidR="4CAFC714">
        <w:rPr>
          <w:sz w:val="20"/>
          <w:szCs w:val="20"/>
        </w:rPr>
        <w:t>The experiment process will take between 45 and 60 minutes.</w:t>
      </w:r>
    </w:p>
    <w:p w:rsidR="6FBA43EE" w:rsidP="6FBA43EE" w:rsidRDefault="6FBA43EE" w14:paraId="00C9A1E4" w14:textId="3031972A">
      <w:pPr>
        <w:pStyle w:val="Normal"/>
        <w:spacing w:after="0" w:line="200" w:lineRule="exact"/>
        <w:rPr>
          <w:sz w:val="20"/>
          <w:szCs w:val="20"/>
        </w:rPr>
      </w:pPr>
    </w:p>
    <w:p w:rsidR="62DC5851" w:rsidP="474B1A61" w:rsidRDefault="62DC5851" w14:paraId="64BED069" w14:textId="2F3A9C7E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474B1A61" w:rsidR="62DC5851">
        <w:rPr>
          <w:sz w:val="20"/>
          <w:szCs w:val="20"/>
        </w:rPr>
        <w:t xml:space="preserve">Subjects will be asked to either watch educational videos on the use of a touchscreen control </w:t>
      </w:r>
      <w:r w:rsidRPr="474B1A61" w:rsidR="0EE53414">
        <w:rPr>
          <w:sz w:val="20"/>
          <w:szCs w:val="20"/>
        </w:rPr>
        <w:t>panel or</w:t>
      </w:r>
      <w:r w:rsidRPr="474B1A61" w:rsidR="62DC5851">
        <w:rPr>
          <w:sz w:val="20"/>
          <w:szCs w:val="20"/>
        </w:rPr>
        <w:t xml:space="preserve"> wear a virtual reality headset and interact with the v</w:t>
      </w:r>
      <w:r w:rsidRPr="474B1A61" w:rsidR="44BACDD3">
        <w:rPr>
          <w:sz w:val="20"/>
          <w:szCs w:val="20"/>
        </w:rPr>
        <w:t>irtual environment to learn while seated</w:t>
      </w:r>
      <w:r w:rsidRPr="474B1A61" w:rsidR="455D98D2">
        <w:rPr>
          <w:sz w:val="20"/>
          <w:szCs w:val="20"/>
        </w:rPr>
        <w:t>, depending on the group to which they are assigned. The virtual reality headset rests over the eyes like a pair of goggles, with a headband-like fastener to keep it in place</w:t>
      </w:r>
      <w:r w:rsidRPr="474B1A61" w:rsidR="6AA14F7E">
        <w:rPr>
          <w:sz w:val="20"/>
          <w:szCs w:val="20"/>
        </w:rPr>
        <w:t xml:space="preserve">. The virtual reality subjects will also hold wand-like controllers to track hand movement. Both groups will be asked to use </w:t>
      </w:r>
      <w:r w:rsidRPr="474B1A61" w:rsidR="70C79EF2">
        <w:rPr>
          <w:sz w:val="20"/>
          <w:szCs w:val="20"/>
        </w:rPr>
        <w:t>a real touchscreen implementation of the control panel to test comprehension.</w:t>
      </w:r>
    </w:p>
    <w:p w:rsidR="00914F70" w:rsidRDefault="00914F70" w14:paraId="18B4E947" w14:textId="77777777">
      <w:pPr>
        <w:spacing w:before="4" w:after="0" w:line="280" w:lineRule="exact"/>
        <w:rPr>
          <w:sz w:val="28"/>
          <w:szCs w:val="28"/>
        </w:rPr>
      </w:pPr>
    </w:p>
    <w:p w:rsidR="00914F70" w:rsidRDefault="00827041" w14:paraId="6F65F632" w14:textId="77777777">
      <w:pPr>
        <w:spacing w:after="0" w:line="240" w:lineRule="auto"/>
        <w:ind w:left="120" w:right="52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Describe any real or potential dangers to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or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al health, including potential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ental and social effects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as a result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research participation:</w:t>
      </w:r>
    </w:p>
    <w:p w:rsidR="00914F70" w:rsidRDefault="00914F70" w14:paraId="35A2DF37" w14:textId="77777777" w14:noSpellErr="1">
      <w:pPr>
        <w:spacing w:after="0"/>
      </w:pPr>
    </w:p>
    <w:p w:rsidR="6C46FE26" w:rsidP="474B1A61" w:rsidRDefault="6C46FE26" w14:paraId="058DBFA3" w14:textId="35584EDC">
      <w:pPr>
        <w:pStyle w:val="Normal"/>
        <w:spacing w:after="0"/>
        <w:sectPr w:rsidR="00914F70">
          <w:headerReference w:type="default" r:id="rId13"/>
          <w:footerReference w:type="default" r:id="rId14"/>
          <w:pgSz w:w="12240" w:h="15840" w:orient="portrait"/>
          <w:pgMar w:top="1380" w:right="1700" w:bottom="280" w:left="1680" w:header="0" w:footer="0" w:gutter="0"/>
          <w:cols w:space="720"/>
        </w:sectPr>
      </w:pPr>
      <w:r w:rsidR="6C46FE26">
        <w:rPr/>
        <w:t>The primary danger of virtual reality is motion sickness; however, as the virtual environment will be static aside from the control panel, and the subjects</w:t>
      </w:r>
      <w:r w:rsidR="33C4D419">
        <w:rPr/>
        <w:t xml:space="preserve"> will be perpetually seated, this risk is minimized. </w:t>
      </w:r>
      <w:r w:rsidR="1529F73C">
        <w:rPr/>
        <w:t>Risk of triggering epileptic seizure is prominent with virtual reality as well, so participants with an admitted history of epilepsy will be prohibited from participating.</w:t>
      </w:r>
    </w:p>
    <w:p w:rsidR="00914F70" w:rsidP="6FBA43EE" w:rsidRDefault="00827041" w14:textId="77777777" w14:paraId="23A02CAB">
      <w:pPr>
        <w:spacing w:before="76"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 w:rsidR="00827041">
        <w:rPr>
          <w:rFonts w:ascii="Times New Roman" w:hAnsi="Times New Roman" w:eastAsia="Times New Roman" w:cs="Times New Roman"/>
          <w:sz w:val="24"/>
          <w:szCs w:val="24"/>
        </w:rPr>
        <w:lastRenderedPageBreak/>
        <w:t>If hu</w:t>
      </w:r>
      <w:r w:rsidR="00827041"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 xml:space="preserve">an use, describe </w:t>
      </w:r>
      <w:r w:rsidR="00827041"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eans to obtain infor</w:t>
      </w:r>
      <w:r w:rsidR="00827041"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ed consent:</w:t>
      </w:r>
    </w:p>
    <w:p w:rsidR="6FBA43EE" w:rsidP="6FBA43EE" w:rsidRDefault="6FBA43EE" w14:paraId="1713E8A3" w14:textId="33FE8438">
      <w:pPr>
        <w:pStyle w:val="Normal"/>
        <w:spacing w:after="0" w:line="200" w:lineRule="exact"/>
        <w:rPr>
          <w:sz w:val="20"/>
          <w:szCs w:val="20"/>
        </w:rPr>
      </w:pPr>
    </w:p>
    <w:p w:rsidR="08F91CDD" w:rsidP="474B1A61" w:rsidRDefault="08F91CDD" w14:paraId="39B07B9F" w14:textId="0BF0DD2F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6FBA43EE" w:rsidR="08F91CDD">
        <w:rPr>
          <w:sz w:val="20"/>
          <w:szCs w:val="20"/>
        </w:rPr>
        <w:t>A consent form outlining the purpose of the experiment and testing procedure must be signed to part</w:t>
      </w:r>
      <w:r w:rsidRPr="6FBA43EE" w:rsidR="53059337">
        <w:rPr>
          <w:sz w:val="20"/>
          <w:szCs w:val="20"/>
        </w:rPr>
        <w:t>icipate.</w:t>
      </w:r>
    </w:p>
    <w:p w:rsidR="00914F70" w:rsidP="6FBA43EE" w:rsidRDefault="00914F70" w14:paraId="09790C58" w14:textId="4AB1B7ED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</w:p>
    <w:p w:rsidR="00914F70" w:rsidP="6FBA43EE" w:rsidRDefault="00914F70" w14:paraId="6934DEAC" w14:textId="47CE75D1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28EA429D" w:rsidR="7112641D">
        <w:rPr>
          <w:sz w:val="20"/>
          <w:szCs w:val="20"/>
        </w:rPr>
        <w:t>Human participants will be recruited through social media or in public market (such as a storefront).</w:t>
      </w:r>
      <w:r w:rsidRPr="28EA429D" w:rsidR="727FF03F">
        <w:rPr>
          <w:sz w:val="20"/>
          <w:szCs w:val="20"/>
        </w:rPr>
        <w:t xml:space="preserve"> Only individuals 18 years old or older will be allowed to participate.</w:t>
      </w:r>
    </w:p>
    <w:p w:rsidR="00914F70" w:rsidRDefault="00914F70" w14:paraId="2C4F4EA4" w14:textId="77777777">
      <w:pPr>
        <w:spacing w:before="16" w:after="0" w:line="240" w:lineRule="exact"/>
        <w:rPr>
          <w:sz w:val="24"/>
          <w:szCs w:val="24"/>
        </w:rPr>
      </w:pPr>
    </w:p>
    <w:p w:rsidR="00914F70" w:rsidRDefault="00827041" w14:paraId="7988C177" w14:textId="77777777">
      <w:pPr>
        <w:spacing w:after="0" w:line="240" w:lineRule="auto"/>
        <w:ind w:left="120" w:right="30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Describe provisions for colle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ting and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aintaining research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data, including storage and access to c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>nfidential d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ta, if appro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</w:rPr>
        <w:t>riate.</w:t>
      </w:r>
    </w:p>
    <w:p w:rsidR="00914F70" w:rsidP="6FBA43EE" w:rsidRDefault="00914F70" w14:paraId="6B2A39BA" w14:textId="6E09717D">
      <w:pPr>
        <w:pStyle w:val="Normal"/>
        <w:spacing w:after="0" w:line="200" w:lineRule="exact"/>
        <w:rPr>
          <w:sz w:val="20"/>
          <w:szCs w:val="20"/>
        </w:rPr>
      </w:pPr>
    </w:p>
    <w:p w:rsidR="233353E3" w:rsidP="6FBA43EE" w:rsidRDefault="233353E3" w14:paraId="14CADCD5" w14:textId="1671F40B">
      <w:pPr>
        <w:spacing w:after="0" w:line="200" w:lineRule="exact"/>
        <w:rPr>
          <w:sz w:val="20"/>
          <w:szCs w:val="20"/>
        </w:rPr>
      </w:pPr>
      <w:r w:rsidRPr="6FBA43EE" w:rsidR="233353E3">
        <w:rPr>
          <w:sz w:val="20"/>
          <w:szCs w:val="20"/>
        </w:rPr>
        <w:t>Data is gathered through observation a</w:t>
      </w:r>
      <w:r w:rsidRPr="6FBA43EE" w:rsidR="5D5923AC">
        <w:rPr>
          <w:sz w:val="20"/>
          <w:szCs w:val="20"/>
        </w:rPr>
        <w:t xml:space="preserve">nd recorded </w:t>
      </w:r>
      <w:r w:rsidRPr="6FBA43EE" w:rsidR="5E8EB726">
        <w:rPr>
          <w:sz w:val="20"/>
          <w:szCs w:val="20"/>
        </w:rPr>
        <w:t>only in</w:t>
      </w:r>
      <w:r w:rsidRPr="6FBA43EE" w:rsidR="5D5923AC">
        <w:rPr>
          <w:sz w:val="20"/>
          <w:szCs w:val="20"/>
        </w:rPr>
        <w:t xml:space="preserve"> writing</w:t>
      </w:r>
      <w:r w:rsidRPr="6FBA43EE" w:rsidR="233353E3">
        <w:rPr>
          <w:sz w:val="20"/>
          <w:szCs w:val="20"/>
        </w:rPr>
        <w:t>.</w:t>
      </w:r>
    </w:p>
    <w:p w:rsidR="6FBA43EE" w:rsidP="6FBA43EE" w:rsidRDefault="6FBA43EE" w14:paraId="60ABF092" w14:textId="0E350115">
      <w:pPr>
        <w:spacing w:after="0" w:line="200" w:lineRule="exact"/>
        <w:rPr>
          <w:sz w:val="20"/>
          <w:szCs w:val="20"/>
        </w:rPr>
      </w:pPr>
    </w:p>
    <w:p w:rsidR="233353E3" w:rsidP="6FBA43EE" w:rsidRDefault="233353E3" w14:paraId="7C0600E0" w14:textId="7DDA3F2F">
      <w:pPr>
        <w:spacing w:after="0" w:line="200" w:lineRule="exact"/>
        <w:rPr>
          <w:sz w:val="20"/>
          <w:szCs w:val="20"/>
        </w:rPr>
      </w:pPr>
      <w:r w:rsidRPr="6FBA43EE" w:rsidR="233353E3">
        <w:rPr>
          <w:sz w:val="20"/>
          <w:szCs w:val="20"/>
        </w:rPr>
        <w:t>This data will be made anonymous by excluding personally identifiable information. The data will be shown publicly through a presentation at the</w:t>
      </w:r>
      <w:r w:rsidRPr="6FBA43EE" w:rsidR="2D186238">
        <w:rPr>
          <w:sz w:val="20"/>
          <w:szCs w:val="20"/>
        </w:rPr>
        <w:t xml:space="preserve"> OIT</w:t>
      </w:r>
      <w:r w:rsidRPr="6FBA43EE" w:rsidR="233353E3">
        <w:rPr>
          <w:sz w:val="20"/>
          <w:szCs w:val="20"/>
        </w:rPr>
        <w:t xml:space="preserve"> </w:t>
      </w:r>
      <w:r w:rsidRPr="6FBA43EE" w:rsidR="63935046">
        <w:rPr>
          <w:sz w:val="20"/>
          <w:szCs w:val="20"/>
        </w:rPr>
        <w:t>Fall Symposium.</w:t>
      </w:r>
      <w:r w:rsidRPr="6FBA43EE" w:rsidR="2BA16E80">
        <w:rPr>
          <w:sz w:val="20"/>
          <w:szCs w:val="20"/>
        </w:rPr>
        <w:t xml:space="preserve"> This data is not expected to be destroyed.</w:t>
      </w:r>
    </w:p>
    <w:p w:rsidR="00914F70" w:rsidP="474B1A61" w:rsidRDefault="00914F70" w14:paraId="3AF82A95" w14:noSpellErr="1" w14:textId="76186C23">
      <w:pPr>
        <w:pStyle w:val="Normal"/>
        <w:spacing w:before="16" w:after="0" w:line="200" w:lineRule="exact"/>
        <w:rPr>
          <w:sz w:val="20"/>
          <w:szCs w:val="20"/>
        </w:rPr>
      </w:pPr>
    </w:p>
    <w:p w:rsidR="00914F70" w:rsidP="6FBA43EE" w:rsidRDefault="00E01710" w14:textId="7AE1E862" w14:paraId="0A00C914">
      <w:pPr>
        <w:spacing w:after="0" w:line="240" w:lineRule="auto"/>
        <w:ind w:left="120" w:right="64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7B8C77B9" wp14:editId="71DE5EA6">
                <wp:simplePos x="0" y="0"/>
                <wp:positionH relativeFrom="page">
                  <wp:posOffset>6284595</wp:posOffset>
                </wp:positionH>
                <wp:positionV relativeFrom="paragraph">
                  <wp:posOffset>172085</wp:posOffset>
                </wp:positionV>
                <wp:extent cx="304800" cy="1270"/>
                <wp:effectExtent l="0" t="0" r="14605" b="17145"/>
                <wp:wrapNone/>
                <wp:docPr id="2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1270"/>
                          <a:chOff x="9897" y="271"/>
                          <a:chExt cx="480" cy="2"/>
                        </a:xfrm>
                      </wpg:grpSpPr>
                      <wps:wsp>
                        <wps:cNvPr id="23" name="Freeform 5"/>
                        <wps:cNvSpPr>
                          <a:spLocks/>
                        </wps:cNvSpPr>
                        <wps:spPr bwMode="auto">
                          <a:xfrm>
                            <a:off x="9897" y="271"/>
                            <a:ext cx="480" cy="2"/>
                          </a:xfrm>
                          <a:custGeom>
                            <a:avLst/>
                            <a:gdLst>
                              <a:gd name="T0" fmla="+- 0 9897 9897"/>
                              <a:gd name="T1" fmla="*/ T0 w 480"/>
                              <a:gd name="T2" fmla="+- 0 10377 9897"/>
                              <a:gd name="T3" fmla="*/ T2 w 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0">
                                <a:moveTo>
                                  <a:pt x="0" y="0"/>
                                </a:moveTo>
                                <a:lnTo>
                                  <a:pt x="4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B033A5F">
              <v:group id="Group 4" style="position:absolute;margin-left:494.85pt;margin-top:13.55pt;width:24pt;height:.1pt;z-index:-251645440;mso-position-horizontal-relative:page" coordsize="480,2" coordorigin="9897,271" o:spid="_x0000_s1026" w14:anchorId="1643B7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">
                <v:shape id="Freeform 5" style="position:absolute;left:9897;top:271;width:480;height:2;visibility:visible;mso-wrap-style:square;v-text-anchor:top" coordsize="480,2" o:spid="_x0000_s1027" filled="f" strokeweight=".48pt" path="m,l48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">
                  <v:path arrowok="t" o:connecttype="custom" o:connectlocs="0,0;480,0" o:connectangles="0,0"/>
                </v:shape>
                <w10:wrap anchorx="page"/>
              </v:group>
            </w:pict>
          </mc:Fallback>
        </mc:AlternateContent>
      </w:r>
      <w:r w:rsidR="00827041">
        <w:rPr>
          <w:rFonts w:ascii="Times New Roman" w:hAnsi="Times New Roman" w:eastAsia="Times New Roman" w:cs="Times New Roman"/>
          <w:sz w:val="24"/>
          <w:szCs w:val="24"/>
        </w:rPr>
        <w:t xml:space="preserve">Are special facilities required 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to either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827041"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aintain ani</w:t>
      </w:r>
      <w:r w:rsidR="00827041"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als or to</w:t>
      </w:r>
      <w:r w:rsidR="00827041"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conduct the research? If so, please describe:</w:t>
      </w:r>
    </w:p>
    <w:p w:rsidR="00914F70" w:rsidRDefault="00914F70" w14:paraId="5B2EC1C8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5D4BC5D5" w14:textId="66DB7D24">
      <w:pPr>
        <w:spacing w:after="0" w:line="200" w:lineRule="exact"/>
        <w:rPr>
          <w:sz w:val="20"/>
          <w:szCs w:val="20"/>
        </w:rPr>
      </w:pPr>
      <w:r w:rsidRPr="474B1A61" w:rsidR="5CDEBB9A">
        <w:rPr>
          <w:sz w:val="20"/>
          <w:szCs w:val="20"/>
        </w:rPr>
        <w:t>The virtual reality system uses an HMD (head mounted display) tethered to a desktop PC by a cable, with two sensors placed diagonally acr</w:t>
      </w:r>
      <w:r w:rsidRPr="474B1A61" w:rsidR="6EC49652">
        <w:rPr>
          <w:sz w:val="20"/>
          <w:szCs w:val="20"/>
        </w:rPr>
        <w:t>oss the area to track its position and orientation. The system also utilizes two wireless control</w:t>
      </w:r>
      <w:r w:rsidRPr="474B1A61" w:rsidR="090C2B60">
        <w:rPr>
          <w:sz w:val="20"/>
          <w:szCs w:val="20"/>
        </w:rPr>
        <w:t xml:space="preserve">lers held by the user to track hand position and orientation, </w:t>
      </w:r>
      <w:proofErr w:type="gramStart"/>
      <w:r w:rsidRPr="474B1A61" w:rsidR="090C2B60">
        <w:rPr>
          <w:sz w:val="20"/>
          <w:szCs w:val="20"/>
        </w:rPr>
        <w:t>and also</w:t>
      </w:r>
      <w:proofErr w:type="gramEnd"/>
      <w:r w:rsidRPr="474B1A61" w:rsidR="090C2B60">
        <w:rPr>
          <w:sz w:val="20"/>
          <w:szCs w:val="20"/>
        </w:rPr>
        <w:t xml:space="preserve"> to transmit button presses.</w:t>
      </w:r>
    </w:p>
    <w:p w:rsidR="00914F70" w:rsidRDefault="00914F70" w14:paraId="3EF16E58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4F230A5F" w14:textId="77777777">
      <w:pPr>
        <w:spacing w:before="8" w:after="0" w:line="200" w:lineRule="exact"/>
        <w:rPr>
          <w:sz w:val="20"/>
          <w:szCs w:val="20"/>
        </w:rPr>
      </w:pPr>
    </w:p>
    <w:p w:rsidR="00914F70" w:rsidRDefault="00827041" w14:paraId="0E51C7A4" w14:textId="77777777">
      <w:pPr>
        <w:tabs>
          <w:tab w:val="left" w:pos="8760"/>
        </w:tabs>
        <w:spacing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Signature of Principal Investigator 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</w:p>
    <w:p w:rsidR="00914F70" w:rsidRDefault="00914F70" w14:paraId="72648BFB" w14:textId="77777777">
      <w:pPr>
        <w:spacing w:before="11" w:after="0" w:line="240" w:lineRule="exact"/>
        <w:rPr>
          <w:sz w:val="24"/>
          <w:szCs w:val="24"/>
        </w:rPr>
      </w:pPr>
    </w:p>
    <w:p w:rsidR="00914F70" w:rsidRDefault="00E01710" w14:paraId="165B1F3C" w14:textId="5D03CC54">
      <w:pPr>
        <w:tabs>
          <w:tab w:val="left" w:pos="8760"/>
        </w:tabs>
        <w:spacing w:before="29"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56D9EAD1" wp14:editId="5B2607BD">
                <wp:simplePos x="0" y="0"/>
                <wp:positionH relativeFrom="page">
                  <wp:posOffset>1143000</wp:posOffset>
                </wp:positionH>
                <wp:positionV relativeFrom="paragraph">
                  <wp:posOffset>531495</wp:posOffset>
                </wp:positionV>
                <wp:extent cx="5486400" cy="1270"/>
                <wp:effectExtent l="0" t="0" r="12700" b="13335"/>
                <wp:wrapNone/>
                <wp:docPr id="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270"/>
                          <a:chOff x="1800" y="837"/>
                          <a:chExt cx="8640" cy="2"/>
                        </a:xfrm>
                      </wpg:grpSpPr>
                      <wps:wsp>
                        <wps:cNvPr id="21" name="Freeform 3"/>
                        <wps:cNvSpPr>
                          <a:spLocks/>
                        </wps:cNvSpPr>
                        <wps:spPr bwMode="auto">
                          <a:xfrm>
                            <a:off x="1800" y="837"/>
                            <a:ext cx="8640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640"/>
                              <a:gd name="T2" fmla="+- 0 10440 1800"/>
                              <a:gd name="T3" fmla="*/ T2 w 8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0">
                                <a:moveTo>
                                  <a:pt x="0" y="0"/>
                                </a:moveTo>
                                <a:lnTo>
                                  <a:pt x="864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CD3CB09">
              <v:group id="Group 2" style="position:absolute;margin-left:90pt;margin-top:41.85pt;width:6in;height:.1pt;z-index:-251646464;mso-position-horizontal-relative:page" coordsize="8640,2" coordorigin="1800,837" o:spid="_x0000_s1026" w14:anchorId="10F7A6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">
                <v:shape id="Freeform 3" style="position:absolute;left:1800;top:837;width:8640;height:2;visibility:visible;mso-wrap-style:square;v-text-anchor:top" coordsize="8640,2" o:spid="_x0000_s1027" filled="f" strokeweight=".7pt" path="m,l86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">
                  <v:path arrowok="t" o:connecttype="custom" o:connectlocs="0,0;8640,0" o:connectangles="0,0"/>
                </v:shape>
                <w10:wrap anchorx="page"/>
              </v:group>
            </w:pict>
          </mc:Fallback>
        </mc:AlternateConten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>Signature of Depart</w:t>
      </w:r>
      <w:r w:rsidR="00827041">
        <w:rPr>
          <w:rFonts w:ascii="Times New Roman" w:hAnsi="Times New Roman" w:eastAsia="Times New Roman" w:cs="Times New Roman"/>
          <w:spacing w:val="-2"/>
          <w:position w:val="-1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ent Chair  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</w:p>
    <w:p w:rsidR="00914F70" w:rsidRDefault="00914F70" w14:paraId="40CA0ECC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22A68553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69557321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0E2E98C0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2CA6B679" w14:textId="77777777">
      <w:pPr>
        <w:spacing w:before="2" w:after="0" w:line="280" w:lineRule="exact"/>
        <w:rPr>
          <w:sz w:val="28"/>
          <w:szCs w:val="28"/>
        </w:rPr>
      </w:pPr>
    </w:p>
    <w:p w:rsidR="00914F70" w:rsidRDefault="00827041" w14:paraId="12B306B1" w14:textId="77777777">
      <w:pPr>
        <w:spacing w:before="29"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Review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Board</w:t>
      </w:r>
    </w:p>
    <w:p w:rsidR="00914F70" w:rsidRDefault="00914F70" w14:paraId="791479C2" w14:textId="77777777">
      <w:pPr>
        <w:spacing w:before="14" w:after="0" w:line="260" w:lineRule="exact"/>
        <w:rPr>
          <w:sz w:val="26"/>
          <w:szCs w:val="26"/>
        </w:rPr>
      </w:pPr>
    </w:p>
    <w:p w:rsidR="00914F70" w:rsidRDefault="00827041" w14:paraId="218FEFEE" w14:textId="77777777">
      <w:pPr>
        <w:tabs>
          <w:tab w:val="left" w:pos="3720"/>
        </w:tabs>
        <w:spacing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Reviewed on 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</w:p>
    <w:p w:rsidR="00914F70" w:rsidRDefault="00914F70" w14:paraId="29F43908" w14:textId="77777777">
      <w:pPr>
        <w:spacing w:before="12" w:after="0" w:line="240" w:lineRule="exact"/>
        <w:rPr>
          <w:sz w:val="24"/>
          <w:szCs w:val="24"/>
        </w:rPr>
      </w:pPr>
    </w:p>
    <w:p w:rsidR="00914F70" w:rsidRDefault="00827041" w14:paraId="193CAAE5" w14:textId="77777777">
      <w:pPr>
        <w:tabs>
          <w:tab w:val="left" w:pos="840"/>
        </w:tabs>
        <w:spacing w:before="29"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 Approved as sub</w:t>
      </w:r>
      <w:r>
        <w:rPr>
          <w:rFonts w:ascii="Times New Roman" w:hAnsi="Times New Roman" w:eastAsia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>itted</w:t>
      </w:r>
    </w:p>
    <w:p w:rsidR="00914F70" w:rsidRDefault="00914F70" w14:paraId="4774D581" w14:textId="77777777">
      <w:pPr>
        <w:spacing w:before="12" w:after="0" w:line="240" w:lineRule="exact"/>
        <w:rPr>
          <w:sz w:val="24"/>
          <w:szCs w:val="24"/>
        </w:rPr>
      </w:pPr>
    </w:p>
    <w:p w:rsidR="00914F70" w:rsidRDefault="00827041" w14:paraId="682F862F" w14:textId="77777777">
      <w:pPr>
        <w:tabs>
          <w:tab w:val="left" w:pos="840"/>
        </w:tabs>
        <w:spacing w:before="29"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Approval subject to c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>nditions (letter attache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914F70" w:rsidRDefault="00914F70" w14:paraId="023BAE7E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46A1BD16" w14:textId="77777777">
      <w:pPr>
        <w:tabs>
          <w:tab w:val="left" w:pos="840"/>
        </w:tabs>
        <w:spacing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 Proposal denied as written (letter attached)</w:t>
      </w:r>
    </w:p>
    <w:p w:rsidR="00914F70" w:rsidRDefault="00914F70" w14:paraId="45DFE05E" w14:textId="77777777">
      <w:pPr>
        <w:spacing w:before="8" w:after="0" w:line="120" w:lineRule="exact"/>
        <w:rPr>
          <w:sz w:val="12"/>
          <w:szCs w:val="12"/>
        </w:rPr>
      </w:pPr>
    </w:p>
    <w:p w:rsidR="00914F70" w:rsidRDefault="00914F70" w14:paraId="38AF4BCB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37FB75D3" w14:textId="77777777">
      <w:pPr>
        <w:spacing w:after="0" w:line="200" w:lineRule="exact"/>
        <w:rPr>
          <w:sz w:val="20"/>
          <w:szCs w:val="20"/>
        </w:rPr>
      </w:pPr>
    </w:p>
    <w:p w:rsidR="00914F70" w:rsidRDefault="00827041" w14:paraId="44E3F9A4" w14:textId="77777777">
      <w:pPr>
        <w:tabs>
          <w:tab w:val="left" w:pos="8760"/>
        </w:tabs>
        <w:spacing w:before="29" w:after="0" w:line="240" w:lineRule="auto"/>
        <w:ind w:left="7320" w:right="39" w:hanging="7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Signature of Chair of OIT IRB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Date</w:t>
      </w:r>
    </w:p>
    <w:sectPr w:rsidR="00914F70">
      <w:headerReference w:type="default" r:id="rId15"/>
      <w:footerReference w:type="default" r:id="rId16"/>
      <w:pgSz w:w="12240" w:h="15840" w:orient="portrait"/>
      <w:pgMar w:top="1360" w:right="170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089" w:rsidRDefault="00343089" w14:paraId="73460C3D" w14:textId="77777777">
      <w:pPr>
        <w:spacing w:after="0" w:line="240" w:lineRule="auto"/>
      </w:pPr>
      <w:r>
        <w:separator/>
      </w:r>
    </w:p>
  </w:endnote>
  <w:endnote w:type="continuationSeparator" w:id="0">
    <w:p w:rsidR="00343089" w:rsidRDefault="00343089" w14:paraId="6442F09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w:rsidR="00684C0B" w:rsidRDefault="00556911" w14:paraId="37146520" w14:textId="184F4357">
    <w:pPr>
      <w:spacing w:after="0" w:line="200" w:lineRule="exact"/>
      <w:rPr>
        <w:sz w:val="20"/>
        <w:szCs w:val="20"/>
      </w:rPr>
    </w:pPr>
    <w:del w:author="Trevor Petersen" w:date="2019-06-05T13:21:00Z" w:id="1">
      <w:r w:rsidDel="00556911"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449285C8" wp14:editId="17DFAED5">
                <wp:simplePos x="0" y="0"/>
                <wp:positionH relativeFrom="page">
                  <wp:posOffset>8760349</wp:posOffset>
                </wp:positionH>
                <wp:positionV relativeFrom="page">
                  <wp:posOffset>8012292</wp:posOffset>
                </wp:positionV>
                <wp:extent cx="1371600" cy="1270"/>
                <wp:effectExtent l="0" t="0" r="12700" b="1460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7560" y="12456"/>
                          <a:chExt cx="2160" cy="2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7560" y="12456"/>
                            <a:ext cx="2160" cy="2"/>
                          </a:xfrm>
                          <a:custGeom>
                            <a:avLst/>
                            <a:gdLst>
                              <a:gd name="T0" fmla="+- 0 7560 7560"/>
                              <a:gd name="T1" fmla="*/ T0 w 2160"/>
                              <a:gd name="T2" fmla="+- 0 9720 7560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8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883545F">
              <v:group id="Group 8" style="position:absolute;margin-left:689.8pt;margin-top:630.9pt;width:108pt;height:.1pt;z-index:-251658752;mso-position-horizontal-relative:page;mso-position-vertical-relative:page" coordsize="2160,2" coordorigin="7560,12456" o:spid="_x0000_s1026" w14:anchorId="593C9E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">
                <v:shape id="Freeform 9" style="position:absolute;left:7560;top:12456;width:2160;height:2;visibility:visible;mso-wrap-style:square;v-text-anchor:top" coordsize="2160,2" o:spid="_x0000_s1027" filled="f" strokeweight=".24692mm" path="m,l216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">
                  <v:path arrowok="t" o:connecttype="custom" o:connectlocs="0,0;2160,0" o:connectangles="0,0"/>
                </v:shape>
                <w10:wrap anchorx="page" anchory="page"/>
              </v:group>
            </w:pict>
          </mc:Fallback>
        </mc:AlternateContent>
      </w:r>
      <w:r w:rsidDel="00556911"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6972ED83" wp14:editId="451F9C8B">
                <wp:simplePos x="0" y="0"/>
                <wp:positionH relativeFrom="page">
                  <wp:posOffset>8887571</wp:posOffset>
                </wp:positionH>
                <wp:positionV relativeFrom="page">
                  <wp:posOffset>8594698</wp:posOffset>
                </wp:positionV>
                <wp:extent cx="1371600" cy="1270"/>
                <wp:effectExtent l="0" t="0" r="12700" b="1143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7560" y="13560"/>
                          <a:chExt cx="2160" cy="2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7560" y="13560"/>
                            <a:ext cx="2160" cy="2"/>
                          </a:xfrm>
                          <a:custGeom>
                            <a:avLst/>
                            <a:gdLst>
                              <a:gd name="T0" fmla="+- 0 7560 7560"/>
                              <a:gd name="T1" fmla="*/ T0 w 2160"/>
                              <a:gd name="T2" fmla="+- 0 9720 7560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889D18">
              <v:group id="Group 12" style="position:absolute;margin-left:699.8pt;margin-top:676.75pt;width:108pt;height:.1pt;z-index:-251662848;mso-position-horizontal-relative:page;mso-position-vertical-relative:page" coordsize="2160,2" coordorigin="7560,13560" o:spid="_x0000_s1026" w14:anchorId="0326A3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">
                <v:shape id="Freeform 13" style="position:absolute;left:7560;top:13560;width:2160;height:2;visibility:visible;mso-wrap-style:square;v-text-anchor:top" coordsize="2160,2" o:spid="_x0000_s1027" filled="f" strokeweight=".7pt" path="m,l216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">
                  <v:path arrowok="t" o:connecttype="custom" o:connectlocs="0,0;2160,0" o:connectangles="0,0"/>
                </v:shape>
                <w10:wrap anchorx="page" anchory="page"/>
              </v:group>
            </w:pict>
          </mc:Fallback>
        </mc:AlternateContent>
      </w:r>
      <w:r w:rsidDel="00556911"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1F53B5D2" wp14:editId="050B8BD7">
                <wp:simplePos x="0" y="0"/>
                <wp:positionH relativeFrom="page">
                  <wp:posOffset>-4200276</wp:posOffset>
                </wp:positionH>
                <wp:positionV relativeFrom="page">
                  <wp:posOffset>8467476</wp:posOffset>
                </wp:positionV>
                <wp:extent cx="3200400" cy="1270"/>
                <wp:effectExtent l="0" t="0" r="12700" b="1143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1270"/>
                          <a:chOff x="1800" y="13560"/>
                          <a:chExt cx="5040" cy="2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1800" y="13560"/>
                            <a:ext cx="5040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5040"/>
                              <a:gd name="T2" fmla="+- 0 6840 1800"/>
                              <a:gd name="T3" fmla="*/ T2 w 50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040">
                                <a:moveTo>
                                  <a:pt x="0" y="0"/>
                                </a:moveTo>
                                <a:lnTo>
                                  <a:pt x="504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456A05F">
              <v:group id="Group 14" style="position:absolute;margin-left:-330.75pt;margin-top:666.75pt;width:252pt;height:.1pt;z-index:-251663872;mso-position-horizontal-relative:page;mso-position-vertical-relative:page" coordsize="5040,2" coordorigin="1800,13560" o:spid="_x0000_s1026" w14:anchorId="2C9DAE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">
                <v:shape id="Freeform 15" style="position:absolute;left:1800;top:13560;width:5040;height:2;visibility:visible;mso-wrap-style:square;v-text-anchor:top" coordsize="5040,2" o:spid="_x0000_s1027" filled="f" strokeweight=".7pt" path="m,l5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">
                  <v:path arrowok="t" o:connecttype="custom" o:connectlocs="0,0;5040,0" o:connectangles="0,0"/>
                </v:shape>
                <w10:wrap anchorx="page" anchory="page"/>
              </v:group>
            </w:pict>
          </mc:Fallback>
        </mc:AlternateContent>
      </w:r>
      <w:r w:rsidDel="00556911"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790EB714" wp14:editId="3B937E53">
                <wp:simplePos x="0" y="0"/>
                <wp:positionH relativeFrom="page">
                  <wp:posOffset>-3810663</wp:posOffset>
                </wp:positionH>
                <wp:positionV relativeFrom="page">
                  <wp:posOffset>8337688</wp:posOffset>
                </wp:positionV>
                <wp:extent cx="3200400" cy="1270"/>
                <wp:effectExtent l="0" t="0" r="12700" b="1460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1270"/>
                          <a:chOff x="1800" y="12456"/>
                          <a:chExt cx="5040" cy="2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800" y="12456"/>
                            <a:ext cx="5040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5040"/>
                              <a:gd name="T2" fmla="+- 0 6840 1800"/>
                              <a:gd name="T3" fmla="*/ T2 w 50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040">
                                <a:moveTo>
                                  <a:pt x="0" y="0"/>
                                </a:moveTo>
                                <a:lnTo>
                                  <a:pt x="5040" y="0"/>
                                </a:lnTo>
                              </a:path>
                            </a:pathLst>
                          </a:custGeom>
                          <a:noFill/>
                          <a:ln w="8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7A0C5EC">
              <v:group id="Group 10" style="position:absolute;margin-left:-300.05pt;margin-top:656.5pt;width:252pt;height:.1pt;z-index:-251659776;mso-position-horizontal-relative:page;mso-position-vertical-relative:page" coordsize="5040,2" coordorigin="1800,12456" o:spid="_x0000_s1026" w14:anchorId="6A50E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">
                <v:shape id="Freeform 11" style="position:absolute;left:1800;top:12456;width:5040;height:2;visibility:visible;mso-wrap-style:square;v-text-anchor:top" coordsize="5040,2" o:spid="_x0000_s1027" filled="f" strokeweight=".24692mm" path="m,l5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">
                  <v:path arrowok="t" o:connecttype="custom" o:connectlocs="0,0;5040,0" o:connectangles="0,0"/>
                </v:shape>
                <w10:wrap anchorx="page" anchory="page"/>
              </v:group>
            </w:pict>
          </mc:Fallback>
        </mc:AlternateContent>
      </w:r>
      <w:r w:rsidDel="00556911"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44232BE3" wp14:editId="087F9291">
                <wp:simplePos x="0" y="0"/>
                <wp:positionH relativeFrom="page">
                  <wp:posOffset>-3508513</wp:posOffset>
                </wp:positionH>
                <wp:positionV relativeFrom="page">
                  <wp:posOffset>8801018</wp:posOffset>
                </wp:positionV>
                <wp:extent cx="3200400" cy="1270"/>
                <wp:effectExtent l="0" t="0" r="12700" b="1714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1270"/>
                          <a:chOff x="1800" y="11352"/>
                          <a:chExt cx="5040" cy="2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800" y="11352"/>
                            <a:ext cx="5040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5040"/>
                              <a:gd name="T2" fmla="+- 0 6840 1800"/>
                              <a:gd name="T3" fmla="*/ T2 w 50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040">
                                <a:moveTo>
                                  <a:pt x="0" y="0"/>
                                </a:moveTo>
                                <a:lnTo>
                                  <a:pt x="504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0EA2DB0">
              <v:group id="Group 6" style="position:absolute;margin-left:-276.25pt;margin-top:693pt;width:252pt;height:.1pt;z-index:-251657728;mso-position-horizontal-relative:page;mso-position-vertical-relative:page" coordsize="5040,2" coordorigin="1800,11352" o:spid="_x0000_s1026" w14:anchorId="318F0F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">
                <v:shape id="Freeform 7" style="position:absolute;left:1800;top:11352;width:5040;height:2;visibility:visible;mso-wrap-style:square;v-text-anchor:top" coordsize="5040,2" o:spid="_x0000_s1027" filled="f" strokeweight=".7pt" path="m,l5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">
                  <v:path arrowok="t" o:connecttype="custom" o:connectlocs="0,0;5040,0" o:connectangles="0,0"/>
                </v:shape>
                <w10:wrap anchorx="page" anchory="page"/>
              </v:group>
            </w:pict>
          </mc:Fallback>
        </mc:AlternateContent>
      </w:r>
    </w:del>
    <w:del w:author="Trevor Petersen" w:date="2019-06-04T12:27:00Z" w:id="2">
      <w:r w:rsidDel="00F24AEC" w:rsidR="00E01710"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14578254" wp14:editId="3D57AB9B">
                <wp:simplePos x="0" y="0"/>
                <wp:positionH relativeFrom="page">
                  <wp:posOffset>1587500</wp:posOffset>
                </wp:positionH>
                <wp:positionV relativeFrom="page">
                  <wp:posOffset>7227570</wp:posOffset>
                </wp:positionV>
                <wp:extent cx="2052955" cy="177800"/>
                <wp:effectExtent l="0" t="1270" r="444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95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4C0B" w:rsidRDefault="00684C0B" w14:paraId="78D3C1C0" w14:textId="25B6AECE">
                            <w:pPr>
                              <w:spacing w:after="0" w:line="265" w:lineRule="exact"/>
                              <w:ind w:left="20" w:right="-56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A9F524C">
              <v:shapetype id="_x0000_t202" coordsize="21600,21600" o:spt="202" path="m,l,21600r21600,l21600,xe" w14:anchorId="14578254">
                <v:stroke joinstyle="miter"/>
                <v:path gradientshapeok="t" o:connecttype="rect"/>
              </v:shapetype>
              <v:shape id="Text Box 5" style="position:absolute;margin-left:125pt;margin-top:569.1pt;width:161.65pt;height:14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">
                <v:textbox inset="0,0,0,0">
                  <w:txbxContent>
                    <w:p w:rsidR="00684C0B" w:rsidRDefault="00684C0B" w14:paraId="672A6659" w14:textId="25B6AECE">
                      <w:pPr>
                        <w:spacing w:after="0" w:line="265" w:lineRule="exact"/>
                        <w:ind w:left="20" w:right="-56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del>
    <w:del w:author="Trevor Petersen" w:date="2019-06-05T13:21:00Z" w:id="3">
      <w:r w:rsidDel="00556911" w:rsidR="00E01710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C2F8257" wp14:editId="08FCC6BD">
                <wp:simplePos x="0" y="0"/>
                <wp:positionH relativeFrom="page">
                  <wp:posOffset>1587500</wp:posOffset>
                </wp:positionH>
                <wp:positionV relativeFrom="page">
                  <wp:posOffset>7928610</wp:posOffset>
                </wp:positionV>
                <wp:extent cx="1243965" cy="177800"/>
                <wp:effectExtent l="0" t="3810" r="63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4C0B" w:rsidRDefault="00684C0B" w14:paraId="5C36A099" w14:textId="1B836754">
                            <w:pPr>
                              <w:spacing w:after="0" w:line="265" w:lineRule="exact"/>
                              <w:ind w:left="20" w:right="-56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D7B63D8">
              <v:shapetype id="_x0000_t202" coordsize="21600,21600" o:spt="202" path="m,l,21600r21600,l21600,xe" w14:anchorId="7C2F8257">
                <v:stroke joinstyle="miter"/>
                <v:path gradientshapeok="t" o:connecttype="rect"/>
              </v:shapetype>
              <v:shape id="Text Box 4" style="position:absolute;margin-left:125pt;margin-top:624.3pt;width:97.95pt;height:14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">
                <v:textbox inset="0,0,0,0">
                  <w:txbxContent>
                    <w:p w:rsidR="00684C0B" w:rsidRDefault="00684C0B" w14:paraId="0A37501D" w14:textId="1B836754">
                      <w:pPr>
                        <w:spacing w:after="0" w:line="265" w:lineRule="exact"/>
                        <w:ind w:left="20" w:right="-56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Del="00556911" w:rsidR="00E01710"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45A83BCA" wp14:editId="66E30A1C">
                <wp:simplePos x="0" y="0"/>
                <wp:positionH relativeFrom="page">
                  <wp:posOffset>5245100</wp:posOffset>
                </wp:positionH>
                <wp:positionV relativeFrom="page">
                  <wp:posOffset>7928610</wp:posOffset>
                </wp:positionV>
                <wp:extent cx="313055" cy="177800"/>
                <wp:effectExtent l="0" t="3810" r="444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4C0B" w:rsidRDefault="00684C0B" w14:paraId="6319DB5A" w14:textId="0CBEFD10">
                            <w:pPr>
                              <w:spacing w:after="0" w:line="265" w:lineRule="exact"/>
                              <w:ind w:left="20" w:right="-56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8EFE9F7">
              <v:shape id="Text Box 3" style="position:absolute;margin-left:413pt;margin-top:624.3pt;width:24.65pt;height:14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" w14:anchorId="45A83BCA">
                <v:textbox inset="0,0,0,0">
                  <w:txbxContent>
                    <w:p w:rsidR="00684C0B" w:rsidRDefault="00684C0B" w14:paraId="5DAB6C7B" w14:textId="0CBEFD10">
                      <w:pPr>
                        <w:spacing w:after="0" w:line="265" w:lineRule="exact"/>
                        <w:ind w:left="20" w:right="-56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Del="00556911" w:rsidR="00E01710"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620A9BB5" wp14:editId="46107C79">
                <wp:simplePos x="0" y="0"/>
                <wp:positionH relativeFrom="page">
                  <wp:posOffset>1587500</wp:posOffset>
                </wp:positionH>
                <wp:positionV relativeFrom="page">
                  <wp:posOffset>8629650</wp:posOffset>
                </wp:positionV>
                <wp:extent cx="1269365" cy="177800"/>
                <wp:effectExtent l="0" t="6350" r="63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4C0B" w:rsidRDefault="00684C0B" w14:paraId="28D13AAA" w14:textId="29E96D72">
                            <w:pPr>
                              <w:spacing w:after="0" w:line="265" w:lineRule="exact"/>
                              <w:ind w:left="20" w:right="-56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FD83FD2">
              <v:shape id="Text Box 2" style="position:absolute;margin-left:125pt;margin-top:679.5pt;width:99.95pt;height:14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" w14:anchorId="620A9BB5">
                <v:textbox inset="0,0,0,0">
                  <w:txbxContent>
                    <w:p w:rsidR="00684C0B" w:rsidRDefault="00684C0B" w14:paraId="02EB378F" w14:textId="29E96D72">
                      <w:pPr>
                        <w:spacing w:after="0" w:line="265" w:lineRule="exact"/>
                        <w:ind w:left="20" w:right="-56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Del="00556911" w:rsidR="00E01710"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C045B1A" wp14:editId="4CBCF0AF">
                <wp:simplePos x="0" y="0"/>
                <wp:positionH relativeFrom="page">
                  <wp:posOffset>5244465</wp:posOffset>
                </wp:positionH>
                <wp:positionV relativeFrom="page">
                  <wp:posOffset>8629650</wp:posOffset>
                </wp:positionV>
                <wp:extent cx="313055" cy="177800"/>
                <wp:effectExtent l="0" t="6350" r="5080" b="63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4C0B" w:rsidRDefault="00684C0B" w14:paraId="71CDF803" w14:textId="69C81B31">
                            <w:pPr>
                              <w:spacing w:after="0" w:line="265" w:lineRule="exact"/>
                              <w:ind w:left="20" w:right="-56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91B1CA">
              <v:shape id="Text Box 1" style="position:absolute;margin-left:412.95pt;margin-top:679.5pt;width:24.65pt;height:14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" w14:anchorId="4C045B1A">
                <v:textbox inset="0,0,0,0">
                  <w:txbxContent>
                    <w:p w:rsidR="00684C0B" w:rsidRDefault="00684C0B" w14:paraId="6A05A809" w14:textId="69C81B31">
                      <w:pPr>
                        <w:spacing w:after="0" w:line="265" w:lineRule="exact"/>
                        <w:ind w:left="20" w:right="-56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del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C0B" w:rsidRDefault="00684C0B" w14:paraId="0BFB56EA" w14:textId="77777777">
    <w:pPr>
      <w:spacing w:after="0"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C0B" w:rsidRDefault="00684C0B" w14:paraId="2D66093D" w14:textId="77777777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089" w:rsidRDefault="00343089" w14:paraId="2AA10C42" w14:textId="77777777">
      <w:pPr>
        <w:spacing w:after="0" w:line="240" w:lineRule="auto"/>
      </w:pPr>
      <w:r>
        <w:separator/>
      </w:r>
    </w:p>
  </w:footnote>
  <w:footnote w:type="continuationSeparator" w:id="0">
    <w:p w:rsidR="00343089" w:rsidRDefault="00343089" w14:paraId="24555DE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w:rsidR="00684C0B" w:rsidRDefault="00E01710" w14:paraId="23910A7F" w14:textId="0F3914D6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75328747" wp14:editId="6E535D8E">
              <wp:simplePos x="0" y="0"/>
              <wp:positionH relativeFrom="page">
                <wp:posOffset>1123950</wp:posOffset>
              </wp:positionH>
              <wp:positionV relativeFrom="page">
                <wp:posOffset>1617980</wp:posOffset>
              </wp:positionV>
              <wp:extent cx="5524500" cy="1270"/>
              <wp:effectExtent l="6350" t="5080" r="19050" b="19050"/>
              <wp:wrapNone/>
              <wp:docPr id="18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4500" cy="1270"/>
                        <a:chOff x="1770" y="2549"/>
                        <a:chExt cx="8700" cy="2"/>
                      </a:xfrm>
                    </wpg:grpSpPr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1770" y="2549"/>
                          <a:ext cx="8700" cy="2"/>
                        </a:xfrm>
                        <a:custGeom>
                          <a:avLst/>
                          <a:gdLst>
                            <a:gd name="T0" fmla="+- 0 1770 1770"/>
                            <a:gd name="T1" fmla="*/ T0 w 8700"/>
                            <a:gd name="T2" fmla="+- 0 10470 1770"/>
                            <a:gd name="T3" fmla="*/ T2 w 8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00">
                              <a:moveTo>
                                <a:pt x="0" y="0"/>
                              </a:moveTo>
                              <a:lnTo>
                                <a:pt x="8700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8988E61">
            <v:group id="Group 18" style="position:absolute;margin-left:88.5pt;margin-top:127.4pt;width:435pt;height:.1pt;z-index:-251664896;mso-position-horizontal-relative:page;mso-position-vertical-relative:page" coordsize="8700,2" coordorigin="1770,2549" o:spid="_x0000_s1026" w14:anchorId="59F519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">
              <v:shape id="Freeform 19" style="position:absolute;left:1770;top:2549;width:8700;height:2;visibility:visible;mso-wrap-style:square;v-text-anchor:top" coordsize="8700,2" o:spid="_x0000_s1027" filled="f" strokeweight=".20458mm" path="m,l87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">
                <v:path arrowok="t" o:connecttype="custom" o:connectlocs="0,0;870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2E7CB31E" wp14:editId="2B03A130">
              <wp:simplePos x="0" y="0"/>
              <wp:positionH relativeFrom="page">
                <wp:posOffset>1130300</wp:posOffset>
              </wp:positionH>
              <wp:positionV relativeFrom="page">
                <wp:posOffset>920750</wp:posOffset>
              </wp:positionV>
              <wp:extent cx="5184140" cy="527685"/>
              <wp:effectExtent l="0" t="635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4140" cy="527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4C0B" w:rsidRDefault="00684C0B" w14:paraId="5E27C0F2" w14:textId="77777777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Institutional Review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B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ard for Use of Human and Animal Subjects in Research</w:t>
                          </w:r>
                        </w:p>
                        <w:p w:rsidR="00684C0B" w:rsidRDefault="00684C0B" w14:paraId="3621EF36" w14:textId="77777777">
                          <w:pPr>
                            <w:spacing w:after="0" w:line="240" w:lineRule="auto"/>
                            <w:ind w:left="20" w:right="-20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OIT-25-010</w:t>
                          </w:r>
                        </w:p>
                        <w:p w:rsidR="00684C0B" w:rsidRDefault="00684C0B" w14:paraId="4EE2C8A7" w14:textId="388BFC51">
                          <w:pPr>
                            <w:spacing w:after="0" w:line="240" w:lineRule="auto"/>
                            <w:ind w:left="20" w:right="-20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56911"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C930E51">
            <v:shapetype id="_x0000_t202" coordsize="21600,21600" o:spt="202" path="m,l,21600r21600,l21600,xe" w14:anchorId="2E7CB31E">
              <v:stroke joinstyle="miter"/>
              <v:path gradientshapeok="t" o:connecttype="rect"/>
            </v:shapetype>
            <v:shape id="Text Box 17" style="position:absolute;margin-left:89pt;margin-top:72.5pt;width:408.2pt;height:41.5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">
              <v:textbox inset="0,0,0,0">
                <w:txbxContent>
                  <w:p w:rsidR="00684C0B" w:rsidRDefault="00684C0B" w14:paraId="19BFC6ED" w14:textId="77777777">
                    <w:pPr>
                      <w:spacing w:after="0" w:line="265" w:lineRule="exact"/>
                      <w:ind w:left="20" w:right="-56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Institutional Review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B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1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ard for Use of Human and Animal Subjects in Research</w:t>
                    </w:r>
                  </w:p>
                  <w:p w:rsidR="00684C0B" w:rsidRDefault="00684C0B" w14:paraId="0A74A00A" w14:textId="77777777">
                    <w:pPr>
                      <w:spacing w:after="0" w:line="240" w:lineRule="auto"/>
                      <w:ind w:left="20" w:right="-20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OIT-25-010</w:t>
                    </w:r>
                  </w:p>
                  <w:p w:rsidR="00684C0B" w:rsidRDefault="00684C0B" w14:paraId="2A0118C6" w14:textId="388BFC51">
                    <w:pPr>
                      <w:spacing w:after="0" w:line="240" w:lineRule="auto"/>
                      <w:ind w:left="20" w:right="-20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56911">
                      <w:rPr>
                        <w:rFonts w:ascii="Times New Roman" w:hAnsi="Times New Roman" w:eastAsia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w:rsidR="00684C0B" w:rsidRDefault="00E01710" w14:paraId="26FA304E" w14:textId="27A468F5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00F0575A" wp14:editId="7D790AE8">
              <wp:simplePos x="0" y="0"/>
              <wp:positionH relativeFrom="page">
                <wp:posOffset>2401570</wp:posOffset>
              </wp:positionH>
              <wp:positionV relativeFrom="page">
                <wp:posOffset>920750</wp:posOffset>
              </wp:positionV>
              <wp:extent cx="2967355" cy="177800"/>
              <wp:effectExtent l="1270" t="6350" r="3175" b="635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73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4C0B" w:rsidRDefault="00684C0B" w14:paraId="2C9D579E" w14:textId="767D3C6A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4637378">
            <v:shapetype id="_x0000_t202" coordsize="21600,21600" o:spt="202" path="m,l,21600r21600,l21600,xe" w14:anchorId="00F0575A">
              <v:stroke joinstyle="miter"/>
              <v:path gradientshapeok="t" o:connecttype="rect"/>
            </v:shapetype>
            <v:shape id="Text Box 16" style="position:absolute;margin-left:189.1pt;margin-top:72.5pt;width:233.65pt;height:14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">
              <v:textbox inset="0,0,0,0">
                <w:txbxContent>
                  <w:p w:rsidR="00684C0B" w:rsidRDefault="00684C0B" w14:paraId="5A39BBE3" w14:textId="767D3C6A">
                    <w:pPr>
                      <w:spacing w:after="0" w:line="265" w:lineRule="exact"/>
                      <w:ind w:left="20" w:right="-56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C0B" w:rsidRDefault="00684C0B" w14:paraId="351BC19D" w14:textId="3A71AF05">
    <w:pPr>
      <w:spacing w:after="0"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C0B" w:rsidRDefault="00684C0B" w14:paraId="33775FF2" w14:textId="77777777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64582"/>
    <w:multiLevelType w:val="hybridMultilevel"/>
    <w:tmpl w:val="B79A4218"/>
    <w:lvl w:ilvl="0" w:tplc="90EC120C">
      <w:start w:val="46"/>
      <w:numFmt w:val="bullet"/>
      <w:lvlText w:val="-"/>
      <w:lvlJc w:val="left"/>
      <w:pPr>
        <w:ind w:left="12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hint="default" w:ascii="Wingdings" w:hAnsi="Wingdings"/>
      </w:rPr>
    </w:lvl>
  </w:abstractNum>
  <w:abstractNum w:abstractNumId="1" w15:restartNumberingAfterBreak="0">
    <w:nsid w:val="4A76665A"/>
    <w:multiLevelType w:val="hybridMultilevel"/>
    <w:tmpl w:val="7CD0A882"/>
    <w:lvl w:ilvl="0" w:tplc="8C283D00">
      <w:start w:val="1"/>
      <w:numFmt w:val="bullet"/>
      <w:lvlText w:val="-"/>
      <w:lvlJc w:val="left"/>
      <w:pPr>
        <w:ind w:left="50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evor Petersen">
    <w15:presenceInfo w15:providerId="AD" w15:userId="S-1-5-21-4015813420-4146756515-1308875303-123864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70"/>
    <w:rsid w:val="00032AF9"/>
    <w:rsid w:val="00135992"/>
    <w:rsid w:val="00343089"/>
    <w:rsid w:val="00556911"/>
    <w:rsid w:val="00684C0B"/>
    <w:rsid w:val="00827041"/>
    <w:rsid w:val="008801A6"/>
    <w:rsid w:val="00914F70"/>
    <w:rsid w:val="00C0235A"/>
    <w:rsid w:val="00C41A66"/>
    <w:rsid w:val="00C955F2"/>
    <w:rsid w:val="00D4096D"/>
    <w:rsid w:val="00E01710"/>
    <w:rsid w:val="00F24AEC"/>
    <w:rsid w:val="00F81A7D"/>
    <w:rsid w:val="00FD55DC"/>
    <w:rsid w:val="01C3685A"/>
    <w:rsid w:val="054E4685"/>
    <w:rsid w:val="06D8998E"/>
    <w:rsid w:val="07533A3B"/>
    <w:rsid w:val="08F91CDD"/>
    <w:rsid w:val="090C2B60"/>
    <w:rsid w:val="0B2DCBB7"/>
    <w:rsid w:val="0C2CD091"/>
    <w:rsid w:val="0DFE8D26"/>
    <w:rsid w:val="0EE53414"/>
    <w:rsid w:val="10B60941"/>
    <w:rsid w:val="117C44F9"/>
    <w:rsid w:val="1529F73C"/>
    <w:rsid w:val="15BEA51A"/>
    <w:rsid w:val="1C935B42"/>
    <w:rsid w:val="1DB56A2A"/>
    <w:rsid w:val="208E8C11"/>
    <w:rsid w:val="221DAED1"/>
    <w:rsid w:val="233353E3"/>
    <w:rsid w:val="23C65736"/>
    <w:rsid w:val="260095E4"/>
    <w:rsid w:val="28EA429D"/>
    <w:rsid w:val="2A45650E"/>
    <w:rsid w:val="2BA16E80"/>
    <w:rsid w:val="2D186238"/>
    <w:rsid w:val="33C4D419"/>
    <w:rsid w:val="33F1CBB3"/>
    <w:rsid w:val="34BEA5E8"/>
    <w:rsid w:val="3621155B"/>
    <w:rsid w:val="38F364DF"/>
    <w:rsid w:val="3E22EDD0"/>
    <w:rsid w:val="44BACDD3"/>
    <w:rsid w:val="44C7EC26"/>
    <w:rsid w:val="455D98D2"/>
    <w:rsid w:val="45C45B80"/>
    <w:rsid w:val="460E1D81"/>
    <w:rsid w:val="474B1A61"/>
    <w:rsid w:val="48258DB9"/>
    <w:rsid w:val="4836B238"/>
    <w:rsid w:val="4864F502"/>
    <w:rsid w:val="4CAFC714"/>
    <w:rsid w:val="4D6D1190"/>
    <w:rsid w:val="4EC67BB3"/>
    <w:rsid w:val="53059337"/>
    <w:rsid w:val="53D1DD1B"/>
    <w:rsid w:val="5C9A4023"/>
    <w:rsid w:val="5CDEBB9A"/>
    <w:rsid w:val="5D5923AC"/>
    <w:rsid w:val="5D635CA1"/>
    <w:rsid w:val="5E320392"/>
    <w:rsid w:val="5E5462B3"/>
    <w:rsid w:val="5E8EB726"/>
    <w:rsid w:val="61889A1A"/>
    <w:rsid w:val="62DC5851"/>
    <w:rsid w:val="638C9991"/>
    <w:rsid w:val="63935046"/>
    <w:rsid w:val="69B7C38B"/>
    <w:rsid w:val="6AA14F7E"/>
    <w:rsid w:val="6B025A68"/>
    <w:rsid w:val="6C46FE26"/>
    <w:rsid w:val="6CB49D95"/>
    <w:rsid w:val="6CD7678D"/>
    <w:rsid w:val="6EC49652"/>
    <w:rsid w:val="6FBA43EE"/>
    <w:rsid w:val="70ADC6D7"/>
    <w:rsid w:val="70C79EF2"/>
    <w:rsid w:val="7112641D"/>
    <w:rsid w:val="727FF03F"/>
    <w:rsid w:val="73FE65C6"/>
    <w:rsid w:val="762E0E91"/>
    <w:rsid w:val="7A2BDD43"/>
    <w:rsid w:val="7B8CDD79"/>
    <w:rsid w:val="7C4FD653"/>
    <w:rsid w:val="7FDA9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FBB8F"/>
  <w15:docId w15:val="{E0914D4D-668A-44E4-B00B-2F7907E2B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3102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0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2704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4AE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24AEC"/>
  </w:style>
  <w:style w:type="paragraph" w:styleId="Footer">
    <w:name w:val="footer"/>
    <w:basedOn w:val="Normal"/>
    <w:link w:val="FooterChar"/>
    <w:uiPriority w:val="99"/>
    <w:unhideWhenUsed/>
    <w:rsid w:val="00F24AE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24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3.xml" Id="rId13" /><Relationship Type="http://schemas.microsoft.com/office/2011/relationships/people" Target="peop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4.xml" Id="rId15" /><Relationship Type="http://schemas.openxmlformats.org/officeDocument/2006/relationships/header" Target="header1.xml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667738448C34AB19ACF6B0D7481D3" ma:contentTypeVersion="2" ma:contentTypeDescription="Create a new document." ma:contentTypeScope="" ma:versionID="9076b799bff7b467b6b73c56706ce570">
  <xsd:schema xmlns:xsd="http://www.w3.org/2001/XMLSchema" xmlns:xs="http://www.w3.org/2001/XMLSchema" xmlns:p="http://schemas.microsoft.com/office/2006/metadata/properties" xmlns:ns2="b2a94c3d-41f3-473c-b55e-fb6c3c7fff0f" targetNamespace="http://schemas.microsoft.com/office/2006/metadata/properties" ma:root="true" ma:fieldsID="547fef2355cbb6559d466f40cbf53a14" ns2:_="">
    <xsd:import namespace="b2a94c3d-41f3-473c-b55e-fb6c3c7f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4c3d-41f3-473c-b55e-fb6c3c7fff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64081D-51BE-42BA-9163-683946A69E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6C8C76-C46A-47AC-A8A5-77FD26CDD0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FD739C-13AD-4BF8-8B8F-D60642E5C0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Oregon Institute of Technology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OREGON INSTITUTE OF TECHNOLOGY</dc:title>
  <dc:creator>richk</dc:creator>
  <lastModifiedBy>Codey Winslow</lastModifiedBy>
  <revision>7</revision>
  <dcterms:created xsi:type="dcterms:W3CDTF">2019-06-04T19:28:00.0000000Z</dcterms:created>
  <dcterms:modified xsi:type="dcterms:W3CDTF">2020-08-27T20:24:50.5162482Z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2005-09-26T00:00:00Z</vt:filetime>
  </property>
  <property fmtid="{D5CDD505-2E9C-101B-9397-08002B2CF9AE}" pid="3" name="LastSaved">
    <vt:filetime>2014-02-19T00:00:00Z</vt:filetime>
  </property>
  <property fmtid="{D5CDD505-2E9C-101B-9397-08002B2CF9AE}" pid="4" name="ContentTypeId">
    <vt:lpwstr>0x01010064A667738448C34AB19ACF6B0D7481D3</vt:lpwstr>
  </property>
</Properties>
</file>